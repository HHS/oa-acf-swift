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596DB" w14:textId="77777777" w:rsidR="00981296" w:rsidRPr="001A13D1" w:rsidRDefault="00981296" w:rsidP="00DF3140">
      <w:pPr>
        <w:pStyle w:val="NoSpacing"/>
        <w:jc w:val="right"/>
      </w:pPr>
      <w:bookmarkStart w:id="0" w:name="_Toc521978636"/>
      <w:bookmarkStart w:id="1" w:name="_Toc523878296"/>
    </w:p>
    <w:p w14:paraId="71092C9E" w14:textId="0A341C89" w:rsidR="00DF3140" w:rsidRPr="001A13D1" w:rsidRDefault="00BE1A65" w:rsidP="00946FDF">
      <w:pPr>
        <w:pStyle w:val="NoSpacing"/>
        <w:jc w:val="left"/>
      </w:pPr>
      <w:r w:rsidRPr="001A13D1">
        <w:rPr>
          <w:noProof/>
        </w:rPr>
        <w:drawing>
          <wp:inline distT="0" distB="0" distL="0" distR="0" wp14:anchorId="6FC5C20D" wp14:editId="7F4B6379">
            <wp:extent cx="5880100" cy="1130300"/>
            <wp:effectExtent l="0" t="0" r="0" b="0"/>
            <wp:docPr id="4" name="Picture 4" descr="ACF_OCI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F_OCIO-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0100" cy="1130300"/>
                    </a:xfrm>
                    <a:prstGeom prst="rect">
                      <a:avLst/>
                    </a:prstGeom>
                    <a:noFill/>
                    <a:ln>
                      <a:noFill/>
                    </a:ln>
                  </pic:spPr>
                </pic:pic>
              </a:graphicData>
            </a:graphic>
          </wp:inline>
        </w:drawing>
      </w:r>
    </w:p>
    <w:p w14:paraId="08019A2B" w14:textId="77777777" w:rsidR="00DF3140" w:rsidRPr="001A13D1" w:rsidRDefault="00DF3140" w:rsidP="00DF3140">
      <w:pPr>
        <w:pStyle w:val="NoSpacing"/>
        <w:jc w:val="right"/>
      </w:pPr>
    </w:p>
    <w:p w14:paraId="40842555" w14:textId="77777777" w:rsidR="00DF3140" w:rsidRPr="001A13D1" w:rsidRDefault="00DF3140" w:rsidP="00DF3140">
      <w:pPr>
        <w:pStyle w:val="NoSpacing"/>
        <w:jc w:val="right"/>
      </w:pPr>
    </w:p>
    <w:p w14:paraId="2899132F" w14:textId="77777777" w:rsidR="00DF3140" w:rsidRPr="001A13D1" w:rsidRDefault="00DF3140" w:rsidP="00DF3140">
      <w:pPr>
        <w:pStyle w:val="NoSpacing"/>
        <w:jc w:val="right"/>
      </w:pPr>
    </w:p>
    <w:p w14:paraId="1381BBBB" w14:textId="77777777" w:rsidR="00DF3140" w:rsidRPr="001A13D1" w:rsidRDefault="00DF3140" w:rsidP="00DF3140">
      <w:pPr>
        <w:pStyle w:val="NoSpacing"/>
        <w:jc w:val="right"/>
      </w:pPr>
    </w:p>
    <w:p w14:paraId="730BBD9C" w14:textId="77777777" w:rsidR="00DF3140" w:rsidRPr="001A13D1" w:rsidRDefault="00DF3140" w:rsidP="00DF3140">
      <w:pPr>
        <w:pStyle w:val="NoSpacing"/>
        <w:jc w:val="right"/>
      </w:pPr>
    </w:p>
    <w:p w14:paraId="24761138" w14:textId="77777777" w:rsidR="00DF3140" w:rsidRPr="001A13D1" w:rsidRDefault="00DF3140" w:rsidP="00DF3140">
      <w:pPr>
        <w:pStyle w:val="NoSpacing"/>
        <w:jc w:val="right"/>
      </w:pPr>
    </w:p>
    <w:p w14:paraId="607F5B72" w14:textId="77777777" w:rsidR="00DF3140" w:rsidRPr="001A13D1" w:rsidRDefault="00DF3140" w:rsidP="00DF3140">
      <w:pPr>
        <w:pStyle w:val="NoSpacing"/>
        <w:jc w:val="right"/>
      </w:pPr>
    </w:p>
    <w:p w14:paraId="10E416E8" w14:textId="77777777" w:rsidR="00DF3140" w:rsidRPr="001A13D1" w:rsidRDefault="00DF3140" w:rsidP="00DF3140">
      <w:pPr>
        <w:pStyle w:val="NoSpacing"/>
        <w:jc w:val="right"/>
      </w:pPr>
    </w:p>
    <w:p w14:paraId="194F8ABD" w14:textId="77777777" w:rsidR="00DF3140" w:rsidRPr="001A13D1" w:rsidRDefault="00DF3140" w:rsidP="00DF3140">
      <w:pPr>
        <w:pStyle w:val="NoSpacing"/>
        <w:jc w:val="right"/>
      </w:pPr>
    </w:p>
    <w:p w14:paraId="1B8A40F1" w14:textId="77777777" w:rsidR="00DF3140" w:rsidRPr="001A13D1" w:rsidRDefault="00DF3140" w:rsidP="00BE2405">
      <w:pPr>
        <w:pStyle w:val="NoSpacing"/>
        <w:jc w:val="right"/>
      </w:pPr>
    </w:p>
    <w:p w14:paraId="2B17D12A" w14:textId="66802B05" w:rsidR="00981296" w:rsidRPr="001A13D1" w:rsidRDefault="00F274F5" w:rsidP="00BE2405">
      <w:pPr>
        <w:jc w:val="right"/>
      </w:pPr>
      <w:r w:rsidRPr="001A13D1">
        <w:rPr>
          <w:b/>
          <w:bCs/>
          <w:i/>
          <w:caps/>
          <w:sz w:val="40"/>
          <w:szCs w:val="40"/>
        </w:rPr>
        <w:t>Executive Secretariat (Exec Sec)</w:t>
      </w:r>
    </w:p>
    <w:p w14:paraId="221B9F69" w14:textId="4F0B4F85" w:rsidR="00981296" w:rsidRPr="001A13D1" w:rsidRDefault="00F274F5" w:rsidP="00BE2405">
      <w:pPr>
        <w:pStyle w:val="Title"/>
        <w:pBdr>
          <w:bottom w:val="single" w:sz="4" w:space="1" w:color="auto"/>
        </w:pBdr>
        <w:jc w:val="right"/>
        <w:rPr>
          <w:iCs/>
          <w:sz w:val="40"/>
          <w:szCs w:val="40"/>
        </w:rPr>
      </w:pPr>
      <w:r w:rsidRPr="001A13D1">
        <w:rPr>
          <w:iCs/>
          <w:sz w:val="40"/>
          <w:szCs w:val="40"/>
        </w:rPr>
        <w:t>Digital Mail SOlution</w:t>
      </w:r>
    </w:p>
    <w:p w14:paraId="7FF67B9A" w14:textId="7257A95B" w:rsidR="008F729F" w:rsidRPr="001A13D1" w:rsidRDefault="008F729F" w:rsidP="00BE2405">
      <w:pPr>
        <w:pStyle w:val="Title"/>
        <w:pBdr>
          <w:bottom w:val="single" w:sz="4" w:space="1" w:color="auto"/>
        </w:pBdr>
        <w:jc w:val="right"/>
        <w:rPr>
          <w:sz w:val="40"/>
          <w:szCs w:val="40"/>
        </w:rPr>
      </w:pPr>
      <w:r w:rsidRPr="001A13D1">
        <w:rPr>
          <w:iCs/>
          <w:sz w:val="40"/>
          <w:szCs w:val="40"/>
        </w:rPr>
        <w:t>requirements definition</w:t>
      </w:r>
    </w:p>
    <w:p w14:paraId="18BF5371" w14:textId="0B70774A" w:rsidR="00183558" w:rsidRPr="001A13D1" w:rsidRDefault="00981296" w:rsidP="00583C1F">
      <w:pPr>
        <w:pStyle w:val="StyleSubtitleCover2TopNoborder"/>
        <w:rPr>
          <w:rFonts w:ascii="Arial" w:hAnsi="Arial"/>
          <w:i/>
          <w:sz w:val="24"/>
          <w:szCs w:val="24"/>
        </w:rPr>
      </w:pPr>
      <w:r w:rsidRPr="001A13D1">
        <w:rPr>
          <w:rFonts w:ascii="Arial" w:hAnsi="Arial"/>
          <w:sz w:val="24"/>
          <w:szCs w:val="24"/>
        </w:rPr>
        <w:t>Version</w:t>
      </w:r>
      <w:r w:rsidR="00583C1F" w:rsidRPr="001A13D1">
        <w:rPr>
          <w:rFonts w:ascii="Arial" w:hAnsi="Arial"/>
          <w:sz w:val="24"/>
          <w:szCs w:val="24"/>
        </w:rPr>
        <w:t xml:space="preserve"> Number:</w:t>
      </w:r>
      <w:r w:rsidRPr="001A13D1">
        <w:rPr>
          <w:rFonts w:ascii="Arial" w:hAnsi="Arial"/>
          <w:sz w:val="24"/>
          <w:szCs w:val="24"/>
        </w:rPr>
        <w:t xml:space="preserve"> </w:t>
      </w:r>
      <w:r w:rsidR="009F2F8F" w:rsidRPr="001A13D1">
        <w:rPr>
          <w:rFonts w:ascii="Arial" w:hAnsi="Arial"/>
          <w:sz w:val="24"/>
          <w:szCs w:val="24"/>
        </w:rPr>
        <w:t>1</w:t>
      </w:r>
      <w:r w:rsidR="00621819" w:rsidRPr="001A13D1">
        <w:rPr>
          <w:rFonts w:ascii="Arial" w:hAnsi="Arial"/>
          <w:sz w:val="24"/>
          <w:szCs w:val="24"/>
        </w:rPr>
        <w:t>.</w:t>
      </w:r>
      <w:r w:rsidR="00C2541D" w:rsidRPr="001A13D1">
        <w:rPr>
          <w:rFonts w:ascii="Arial" w:hAnsi="Arial"/>
          <w:sz w:val="24"/>
          <w:szCs w:val="24"/>
        </w:rPr>
        <w:t>4</w:t>
      </w:r>
    </w:p>
    <w:p w14:paraId="7EF0D6C9" w14:textId="7A0547D3" w:rsidR="00981296" w:rsidRPr="001A13D1" w:rsidRDefault="00583C1F" w:rsidP="00583C1F">
      <w:pPr>
        <w:pStyle w:val="StyleSubtitleCover2TopNoborder"/>
        <w:rPr>
          <w:rFonts w:ascii="Arial" w:hAnsi="Arial"/>
          <w:sz w:val="24"/>
          <w:szCs w:val="24"/>
        </w:rPr>
      </w:pPr>
      <w:r w:rsidRPr="001A13D1">
        <w:rPr>
          <w:rFonts w:ascii="Arial" w:hAnsi="Arial"/>
          <w:sz w:val="24"/>
          <w:szCs w:val="24"/>
        </w:rPr>
        <w:t xml:space="preserve">Version Date: </w:t>
      </w:r>
      <w:r w:rsidR="00F274F5" w:rsidRPr="001A13D1">
        <w:rPr>
          <w:rFonts w:ascii="Arial" w:hAnsi="Arial"/>
          <w:sz w:val="24"/>
          <w:szCs w:val="24"/>
        </w:rPr>
        <w:t>0</w:t>
      </w:r>
      <w:r w:rsidR="00ED2DCF" w:rsidRPr="001A13D1">
        <w:rPr>
          <w:rFonts w:ascii="Arial" w:hAnsi="Arial"/>
          <w:sz w:val="24"/>
          <w:szCs w:val="24"/>
        </w:rPr>
        <w:t>4</w:t>
      </w:r>
      <w:r w:rsidR="00F274F5" w:rsidRPr="001A13D1">
        <w:rPr>
          <w:rFonts w:ascii="Arial" w:hAnsi="Arial"/>
          <w:sz w:val="24"/>
          <w:szCs w:val="24"/>
        </w:rPr>
        <w:t>/</w:t>
      </w:r>
      <w:r w:rsidR="00C2541D" w:rsidRPr="001A13D1">
        <w:rPr>
          <w:rFonts w:ascii="Arial" w:hAnsi="Arial"/>
          <w:sz w:val="24"/>
          <w:szCs w:val="24"/>
        </w:rPr>
        <w:t>26</w:t>
      </w:r>
      <w:r w:rsidR="00F274F5" w:rsidRPr="001A13D1">
        <w:rPr>
          <w:rFonts w:ascii="Arial" w:hAnsi="Arial"/>
          <w:sz w:val="24"/>
          <w:szCs w:val="24"/>
        </w:rPr>
        <w:t>/2021</w:t>
      </w:r>
    </w:p>
    <w:p w14:paraId="22EFE1A4" w14:textId="77777777" w:rsidR="00DF3140" w:rsidRPr="001A13D1" w:rsidRDefault="00541C73" w:rsidP="003E7B67">
      <w:pPr>
        <w:pStyle w:val="Heading1"/>
      </w:pPr>
      <w:r w:rsidRPr="001A13D1">
        <w:br w:type="page"/>
      </w:r>
    </w:p>
    <w:p w14:paraId="328CA5B0" w14:textId="52CE043E" w:rsidR="00981296" w:rsidRPr="001A13D1" w:rsidRDefault="00981296" w:rsidP="00097C90">
      <w:pPr>
        <w:pStyle w:val="Title"/>
      </w:pPr>
      <w:r w:rsidRPr="001A13D1">
        <w:lastRenderedPageBreak/>
        <w:t>VERSION HISTORY</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260"/>
        <w:gridCol w:w="1678"/>
        <w:gridCol w:w="1202"/>
        <w:gridCol w:w="4410"/>
      </w:tblGrid>
      <w:tr w:rsidR="001E50CB" w:rsidRPr="001A13D1" w14:paraId="24D89BE5" w14:textId="77777777" w:rsidTr="001E50CB">
        <w:trPr>
          <w:trHeight w:val="528"/>
        </w:trPr>
        <w:tc>
          <w:tcPr>
            <w:tcW w:w="914" w:type="dxa"/>
            <w:shd w:val="clear" w:color="auto" w:fill="D9D9D9"/>
          </w:tcPr>
          <w:p w14:paraId="6A0B1DE3" w14:textId="77777777" w:rsidR="001E50CB" w:rsidRPr="001A13D1" w:rsidRDefault="001E50CB">
            <w:pPr>
              <w:pStyle w:val="tabletxt"/>
              <w:jc w:val="center"/>
              <w:rPr>
                <w:b/>
                <w:bCs/>
              </w:rPr>
            </w:pPr>
            <w:r w:rsidRPr="001A13D1">
              <w:rPr>
                <w:b/>
                <w:bCs/>
              </w:rPr>
              <w:t>Version</w:t>
            </w:r>
            <w:r w:rsidRPr="001A13D1">
              <w:rPr>
                <w:b/>
                <w:bCs/>
              </w:rPr>
              <w:br/>
              <w:t>Number</w:t>
            </w:r>
          </w:p>
        </w:tc>
        <w:tc>
          <w:tcPr>
            <w:tcW w:w="1260" w:type="dxa"/>
            <w:shd w:val="clear" w:color="auto" w:fill="D9D9D9"/>
          </w:tcPr>
          <w:p w14:paraId="47868859" w14:textId="77777777" w:rsidR="001E50CB" w:rsidRPr="001A13D1" w:rsidRDefault="001E50CB" w:rsidP="00B6763A">
            <w:pPr>
              <w:pStyle w:val="tabletxt"/>
              <w:jc w:val="center"/>
              <w:rPr>
                <w:b/>
                <w:bCs/>
              </w:rPr>
            </w:pPr>
            <w:r w:rsidRPr="001A13D1">
              <w:rPr>
                <w:b/>
                <w:bCs/>
              </w:rPr>
              <w:t>Revision</w:t>
            </w:r>
          </w:p>
          <w:p w14:paraId="0F2993FA" w14:textId="77777777" w:rsidR="001E50CB" w:rsidRPr="001A13D1" w:rsidRDefault="001E50CB" w:rsidP="00B6763A">
            <w:pPr>
              <w:pStyle w:val="tabletxt"/>
              <w:jc w:val="center"/>
              <w:rPr>
                <w:b/>
                <w:bCs/>
              </w:rPr>
            </w:pPr>
            <w:r w:rsidRPr="001A13D1">
              <w:rPr>
                <w:b/>
                <w:bCs/>
              </w:rPr>
              <w:t>Date</w:t>
            </w:r>
          </w:p>
        </w:tc>
        <w:tc>
          <w:tcPr>
            <w:tcW w:w="1678" w:type="dxa"/>
            <w:shd w:val="clear" w:color="auto" w:fill="D9D9D9"/>
          </w:tcPr>
          <w:p w14:paraId="491EA8E6" w14:textId="77777777" w:rsidR="001E50CB" w:rsidRPr="001A13D1" w:rsidRDefault="001E50CB">
            <w:pPr>
              <w:pStyle w:val="tabletxt"/>
              <w:jc w:val="center"/>
              <w:rPr>
                <w:b/>
                <w:bCs/>
              </w:rPr>
            </w:pPr>
            <w:r w:rsidRPr="001A13D1">
              <w:rPr>
                <w:b/>
                <w:bCs/>
              </w:rPr>
              <w:t>Approved</w:t>
            </w:r>
          </w:p>
          <w:p w14:paraId="3842598B" w14:textId="77777777" w:rsidR="001E50CB" w:rsidRPr="001A13D1" w:rsidRDefault="001E50CB">
            <w:pPr>
              <w:pStyle w:val="tabletxt"/>
              <w:jc w:val="center"/>
              <w:rPr>
                <w:b/>
                <w:bCs/>
              </w:rPr>
            </w:pPr>
            <w:r w:rsidRPr="001A13D1">
              <w:rPr>
                <w:b/>
                <w:bCs/>
              </w:rPr>
              <w:t>By</w:t>
            </w:r>
          </w:p>
        </w:tc>
        <w:tc>
          <w:tcPr>
            <w:tcW w:w="1202" w:type="dxa"/>
            <w:shd w:val="clear" w:color="auto" w:fill="D9D9D9"/>
          </w:tcPr>
          <w:p w14:paraId="6472091A" w14:textId="77777777" w:rsidR="001E50CB" w:rsidRPr="001A13D1" w:rsidRDefault="001E50CB" w:rsidP="00B6763A">
            <w:pPr>
              <w:pStyle w:val="tabletxt"/>
              <w:jc w:val="center"/>
              <w:rPr>
                <w:b/>
                <w:bCs/>
              </w:rPr>
            </w:pPr>
            <w:r w:rsidRPr="001A13D1">
              <w:rPr>
                <w:b/>
                <w:bCs/>
              </w:rPr>
              <w:t>Approval</w:t>
            </w:r>
          </w:p>
          <w:p w14:paraId="05D421F6" w14:textId="77777777" w:rsidR="001E50CB" w:rsidRPr="001A13D1" w:rsidRDefault="001E50CB" w:rsidP="00B6763A">
            <w:pPr>
              <w:pStyle w:val="tabletxt"/>
              <w:jc w:val="center"/>
              <w:rPr>
                <w:b/>
                <w:bCs/>
              </w:rPr>
            </w:pPr>
            <w:r w:rsidRPr="001A13D1">
              <w:rPr>
                <w:b/>
                <w:bCs/>
              </w:rPr>
              <w:t>Date</w:t>
            </w:r>
          </w:p>
        </w:tc>
        <w:tc>
          <w:tcPr>
            <w:tcW w:w="4410" w:type="dxa"/>
            <w:shd w:val="clear" w:color="auto" w:fill="D9D9D9"/>
          </w:tcPr>
          <w:p w14:paraId="362782FB" w14:textId="432E1490" w:rsidR="001E50CB" w:rsidRPr="001A13D1" w:rsidRDefault="001E50CB" w:rsidP="00AE1B2A">
            <w:pPr>
              <w:pStyle w:val="tabletxt"/>
              <w:jc w:val="center"/>
              <w:rPr>
                <w:b/>
                <w:bCs/>
              </w:rPr>
            </w:pPr>
            <w:r w:rsidRPr="001A13D1">
              <w:rPr>
                <w:b/>
                <w:bCs/>
              </w:rPr>
              <w:t>Description of</w:t>
            </w:r>
            <w:r w:rsidR="0003730B" w:rsidRPr="001A13D1">
              <w:rPr>
                <w:b/>
                <w:bCs/>
              </w:rPr>
              <w:t xml:space="preserve"> </w:t>
            </w:r>
            <w:r w:rsidRPr="001A13D1">
              <w:rPr>
                <w:b/>
                <w:bCs/>
              </w:rPr>
              <w:t>Change</w:t>
            </w:r>
          </w:p>
        </w:tc>
      </w:tr>
      <w:tr w:rsidR="001E50CB" w:rsidRPr="001A13D1" w14:paraId="5CA05A0E" w14:textId="77777777" w:rsidTr="001E50CB">
        <w:trPr>
          <w:trHeight w:val="70"/>
        </w:trPr>
        <w:tc>
          <w:tcPr>
            <w:tcW w:w="914" w:type="dxa"/>
          </w:tcPr>
          <w:p w14:paraId="24E16953" w14:textId="77777777" w:rsidR="001E50CB" w:rsidRPr="001A13D1" w:rsidRDefault="001E50CB">
            <w:pPr>
              <w:pStyle w:val="Tabletext"/>
              <w:jc w:val="center"/>
            </w:pPr>
            <w:r w:rsidRPr="001A13D1">
              <w:t>1.0</w:t>
            </w:r>
          </w:p>
        </w:tc>
        <w:tc>
          <w:tcPr>
            <w:tcW w:w="1260" w:type="dxa"/>
          </w:tcPr>
          <w:p w14:paraId="7692536A" w14:textId="28AD3229" w:rsidR="001E50CB" w:rsidRPr="001A13D1" w:rsidRDefault="00ED2DCF" w:rsidP="00B6763A">
            <w:pPr>
              <w:pStyle w:val="Tabletext"/>
              <w:jc w:val="center"/>
            </w:pPr>
            <w:r w:rsidRPr="001A13D1">
              <w:t>4</w:t>
            </w:r>
            <w:r w:rsidR="005F49D4" w:rsidRPr="001A13D1">
              <w:t>/</w:t>
            </w:r>
            <w:r w:rsidR="00A32D00" w:rsidRPr="001A13D1">
              <w:t>8</w:t>
            </w:r>
            <w:r w:rsidR="00521341" w:rsidRPr="001A13D1">
              <w:t>/</w:t>
            </w:r>
            <w:r w:rsidR="0003730B" w:rsidRPr="001A13D1">
              <w:t>2021</w:t>
            </w:r>
          </w:p>
        </w:tc>
        <w:tc>
          <w:tcPr>
            <w:tcW w:w="1678" w:type="dxa"/>
          </w:tcPr>
          <w:p w14:paraId="66970789" w14:textId="77777777" w:rsidR="001E50CB" w:rsidRPr="001A13D1" w:rsidRDefault="001E50CB">
            <w:pPr>
              <w:pStyle w:val="Tabletext"/>
            </w:pPr>
            <w:r w:rsidRPr="001A13D1">
              <w:rPr>
                <w:i/>
              </w:rPr>
              <w:t>&lt;name&gt;</w:t>
            </w:r>
          </w:p>
        </w:tc>
        <w:tc>
          <w:tcPr>
            <w:tcW w:w="1202" w:type="dxa"/>
          </w:tcPr>
          <w:p w14:paraId="4B0900B0" w14:textId="77777777" w:rsidR="001E50CB" w:rsidRPr="001A13D1" w:rsidRDefault="001E50CB" w:rsidP="00B6763A">
            <w:pPr>
              <w:pStyle w:val="Tabletext"/>
              <w:jc w:val="center"/>
            </w:pPr>
            <w:r w:rsidRPr="001A13D1">
              <w:rPr>
                <w:i/>
              </w:rPr>
              <w:t>&lt;mm/dd/</w:t>
            </w:r>
            <w:proofErr w:type="spellStart"/>
            <w:r w:rsidRPr="001A13D1">
              <w:rPr>
                <w:i/>
              </w:rPr>
              <w:t>yy</w:t>
            </w:r>
            <w:proofErr w:type="spellEnd"/>
            <w:r w:rsidRPr="001A13D1">
              <w:rPr>
                <w:i/>
              </w:rPr>
              <w:t>&gt;</w:t>
            </w:r>
          </w:p>
        </w:tc>
        <w:tc>
          <w:tcPr>
            <w:tcW w:w="4410" w:type="dxa"/>
          </w:tcPr>
          <w:p w14:paraId="336C4BAF" w14:textId="4F6B5960" w:rsidR="001E50CB" w:rsidRPr="001A13D1" w:rsidRDefault="008F729F">
            <w:pPr>
              <w:pStyle w:val="Tabletext"/>
            </w:pPr>
            <w:r w:rsidRPr="001A13D1">
              <w:rPr>
                <w:i/>
              </w:rPr>
              <w:t xml:space="preserve"> First </w:t>
            </w:r>
            <w:r w:rsidR="00F15D85" w:rsidRPr="001A13D1">
              <w:rPr>
                <w:i/>
              </w:rPr>
              <w:t>Draft Created</w:t>
            </w:r>
          </w:p>
        </w:tc>
      </w:tr>
      <w:tr w:rsidR="00541C73" w:rsidRPr="001A13D1" w14:paraId="2A549822" w14:textId="77777777" w:rsidTr="001E50CB">
        <w:trPr>
          <w:trHeight w:val="70"/>
        </w:trPr>
        <w:tc>
          <w:tcPr>
            <w:tcW w:w="914" w:type="dxa"/>
          </w:tcPr>
          <w:p w14:paraId="0EABB0FE" w14:textId="6B106C69" w:rsidR="00541C73" w:rsidRPr="001A13D1" w:rsidRDefault="009853BD">
            <w:pPr>
              <w:pStyle w:val="Tabletext"/>
              <w:jc w:val="center"/>
            </w:pPr>
            <w:r w:rsidRPr="001A13D1">
              <w:t>1</w:t>
            </w:r>
            <w:r w:rsidR="004D02E5" w:rsidRPr="001A13D1">
              <w:t>.</w:t>
            </w:r>
            <w:r w:rsidRPr="001A13D1">
              <w:t>1</w:t>
            </w:r>
          </w:p>
        </w:tc>
        <w:tc>
          <w:tcPr>
            <w:tcW w:w="1260" w:type="dxa"/>
          </w:tcPr>
          <w:p w14:paraId="6BB1B4F2" w14:textId="42ED8D92" w:rsidR="00541C73" w:rsidRPr="001A13D1" w:rsidRDefault="004D02E5" w:rsidP="00B6763A">
            <w:pPr>
              <w:pStyle w:val="Tabletext"/>
              <w:jc w:val="center"/>
              <w:rPr>
                <w:i/>
              </w:rPr>
            </w:pPr>
            <w:r w:rsidRPr="001A13D1">
              <w:rPr>
                <w:i/>
              </w:rPr>
              <w:t>4/13/2021</w:t>
            </w:r>
          </w:p>
        </w:tc>
        <w:tc>
          <w:tcPr>
            <w:tcW w:w="1678" w:type="dxa"/>
          </w:tcPr>
          <w:p w14:paraId="1B779C5B" w14:textId="77777777" w:rsidR="00541C73" w:rsidRPr="001A13D1" w:rsidRDefault="00541C73">
            <w:pPr>
              <w:pStyle w:val="Tabletext"/>
              <w:rPr>
                <w:i/>
              </w:rPr>
            </w:pPr>
          </w:p>
        </w:tc>
        <w:tc>
          <w:tcPr>
            <w:tcW w:w="1202" w:type="dxa"/>
          </w:tcPr>
          <w:p w14:paraId="56B60D06" w14:textId="77777777" w:rsidR="00541C73" w:rsidRPr="001A13D1" w:rsidRDefault="00541C73" w:rsidP="00B6763A">
            <w:pPr>
              <w:pStyle w:val="Tabletext"/>
              <w:jc w:val="center"/>
              <w:rPr>
                <w:i/>
              </w:rPr>
            </w:pPr>
          </w:p>
        </w:tc>
        <w:tc>
          <w:tcPr>
            <w:tcW w:w="4410" w:type="dxa"/>
          </w:tcPr>
          <w:p w14:paraId="211E8157" w14:textId="1CCC9B4C" w:rsidR="00541C73" w:rsidRPr="001A13D1" w:rsidRDefault="006F4A23">
            <w:pPr>
              <w:pStyle w:val="Tabletext"/>
              <w:rPr>
                <w:i/>
              </w:rPr>
            </w:pPr>
            <w:r w:rsidRPr="001A13D1">
              <w:rPr>
                <w:i/>
              </w:rPr>
              <w:t>Added sections and</w:t>
            </w:r>
            <w:r w:rsidR="008F729F" w:rsidRPr="001A13D1">
              <w:rPr>
                <w:i/>
              </w:rPr>
              <w:t xml:space="preserve"> diagrams</w:t>
            </w:r>
          </w:p>
        </w:tc>
      </w:tr>
      <w:tr w:rsidR="001E50CB" w:rsidRPr="001A13D1" w14:paraId="5414A048" w14:textId="77777777" w:rsidTr="001E50CB">
        <w:trPr>
          <w:trHeight w:val="248"/>
        </w:trPr>
        <w:tc>
          <w:tcPr>
            <w:tcW w:w="914" w:type="dxa"/>
          </w:tcPr>
          <w:p w14:paraId="0A5D2CAB" w14:textId="0C0D2D8B" w:rsidR="001E50CB" w:rsidRPr="001A13D1" w:rsidRDefault="009F2F8F">
            <w:pPr>
              <w:pStyle w:val="Tabletext"/>
              <w:jc w:val="center"/>
            </w:pPr>
            <w:r w:rsidRPr="001A13D1">
              <w:t>1.2</w:t>
            </w:r>
          </w:p>
        </w:tc>
        <w:tc>
          <w:tcPr>
            <w:tcW w:w="1260" w:type="dxa"/>
          </w:tcPr>
          <w:p w14:paraId="33874735" w14:textId="18BD9E24" w:rsidR="001E50CB" w:rsidRPr="001A13D1" w:rsidRDefault="009C7AA2" w:rsidP="00B6763A">
            <w:pPr>
              <w:pStyle w:val="Tabletext"/>
              <w:jc w:val="center"/>
            </w:pPr>
            <w:r w:rsidRPr="001A13D1">
              <w:t>4/19/2021</w:t>
            </w:r>
          </w:p>
        </w:tc>
        <w:tc>
          <w:tcPr>
            <w:tcW w:w="1678" w:type="dxa"/>
          </w:tcPr>
          <w:p w14:paraId="67C380BC" w14:textId="77777777" w:rsidR="001E50CB" w:rsidRPr="001A13D1" w:rsidRDefault="001E50CB">
            <w:pPr>
              <w:pStyle w:val="Tabletext"/>
              <w:jc w:val="center"/>
            </w:pPr>
          </w:p>
        </w:tc>
        <w:tc>
          <w:tcPr>
            <w:tcW w:w="1202" w:type="dxa"/>
          </w:tcPr>
          <w:p w14:paraId="522EAD3F" w14:textId="77777777" w:rsidR="001E50CB" w:rsidRPr="001A13D1" w:rsidRDefault="001E50CB" w:rsidP="00B6763A">
            <w:pPr>
              <w:pStyle w:val="Tabletext"/>
              <w:jc w:val="center"/>
            </w:pPr>
          </w:p>
        </w:tc>
        <w:tc>
          <w:tcPr>
            <w:tcW w:w="4410" w:type="dxa"/>
          </w:tcPr>
          <w:p w14:paraId="63B93AE0" w14:textId="2634B0B4" w:rsidR="001E50CB" w:rsidRPr="001A13D1" w:rsidRDefault="009C7AA2" w:rsidP="005D6ABC">
            <w:pPr>
              <w:pStyle w:val="Tabletext"/>
            </w:pPr>
            <w:r w:rsidRPr="001A13D1">
              <w:t>Included comments</w:t>
            </w:r>
          </w:p>
        </w:tc>
      </w:tr>
      <w:tr w:rsidR="001E50CB" w:rsidRPr="001A13D1" w14:paraId="6B123AE6" w14:textId="77777777" w:rsidTr="001E50CB">
        <w:trPr>
          <w:trHeight w:val="248"/>
        </w:trPr>
        <w:tc>
          <w:tcPr>
            <w:tcW w:w="914" w:type="dxa"/>
          </w:tcPr>
          <w:p w14:paraId="3655BC21" w14:textId="607D307E" w:rsidR="001E50CB" w:rsidRPr="001A13D1" w:rsidRDefault="004759E9">
            <w:pPr>
              <w:pStyle w:val="Tabletext"/>
              <w:jc w:val="center"/>
            </w:pPr>
            <w:r w:rsidRPr="001A13D1">
              <w:t>1.3</w:t>
            </w:r>
          </w:p>
        </w:tc>
        <w:tc>
          <w:tcPr>
            <w:tcW w:w="1260" w:type="dxa"/>
          </w:tcPr>
          <w:p w14:paraId="121F0CE4" w14:textId="2F52A005" w:rsidR="001E50CB" w:rsidRPr="001A13D1" w:rsidRDefault="004759E9" w:rsidP="00B6763A">
            <w:pPr>
              <w:pStyle w:val="Tabletext"/>
              <w:jc w:val="center"/>
            </w:pPr>
            <w:r w:rsidRPr="001A13D1">
              <w:t>4/22/2021</w:t>
            </w:r>
          </w:p>
        </w:tc>
        <w:tc>
          <w:tcPr>
            <w:tcW w:w="1678" w:type="dxa"/>
          </w:tcPr>
          <w:p w14:paraId="4C3E4492" w14:textId="77777777" w:rsidR="001E50CB" w:rsidRPr="001A13D1" w:rsidRDefault="001E50CB">
            <w:pPr>
              <w:pStyle w:val="Tabletext"/>
              <w:jc w:val="center"/>
            </w:pPr>
          </w:p>
        </w:tc>
        <w:tc>
          <w:tcPr>
            <w:tcW w:w="1202" w:type="dxa"/>
          </w:tcPr>
          <w:p w14:paraId="0BD9624B" w14:textId="77777777" w:rsidR="001E50CB" w:rsidRPr="001A13D1" w:rsidRDefault="001E50CB" w:rsidP="00B6763A">
            <w:pPr>
              <w:pStyle w:val="Tabletext"/>
              <w:jc w:val="center"/>
            </w:pPr>
          </w:p>
        </w:tc>
        <w:tc>
          <w:tcPr>
            <w:tcW w:w="4410" w:type="dxa"/>
          </w:tcPr>
          <w:p w14:paraId="2D9C9523" w14:textId="31970E26" w:rsidR="001E50CB" w:rsidRPr="001A13D1" w:rsidRDefault="004759E9" w:rsidP="004759E9">
            <w:pPr>
              <w:pStyle w:val="Tabletext"/>
            </w:pPr>
            <w:r w:rsidRPr="001A13D1">
              <w:t>Additional contents</w:t>
            </w:r>
          </w:p>
        </w:tc>
      </w:tr>
      <w:tr w:rsidR="00C2541D" w:rsidRPr="001A13D1" w14:paraId="14CE96ED" w14:textId="77777777" w:rsidTr="001E50CB">
        <w:trPr>
          <w:trHeight w:val="248"/>
        </w:trPr>
        <w:tc>
          <w:tcPr>
            <w:tcW w:w="914" w:type="dxa"/>
          </w:tcPr>
          <w:p w14:paraId="5836D153" w14:textId="7B224865" w:rsidR="00C2541D" w:rsidRPr="001A13D1" w:rsidRDefault="00C2541D">
            <w:pPr>
              <w:pStyle w:val="Tabletext"/>
              <w:jc w:val="center"/>
            </w:pPr>
            <w:r w:rsidRPr="001A13D1">
              <w:t>1.4</w:t>
            </w:r>
          </w:p>
        </w:tc>
        <w:tc>
          <w:tcPr>
            <w:tcW w:w="1260" w:type="dxa"/>
          </w:tcPr>
          <w:p w14:paraId="4A0938CA" w14:textId="04E9FDC0" w:rsidR="00C2541D" w:rsidRPr="001A13D1" w:rsidRDefault="00C2541D" w:rsidP="00B6763A">
            <w:pPr>
              <w:pStyle w:val="Tabletext"/>
              <w:jc w:val="center"/>
            </w:pPr>
            <w:r w:rsidRPr="001A13D1">
              <w:t>4/26/2021</w:t>
            </w:r>
          </w:p>
        </w:tc>
        <w:tc>
          <w:tcPr>
            <w:tcW w:w="1678" w:type="dxa"/>
          </w:tcPr>
          <w:p w14:paraId="5ED47CD7" w14:textId="77777777" w:rsidR="00C2541D" w:rsidRPr="001A13D1" w:rsidRDefault="00C2541D">
            <w:pPr>
              <w:pStyle w:val="Tabletext"/>
              <w:jc w:val="center"/>
            </w:pPr>
          </w:p>
        </w:tc>
        <w:tc>
          <w:tcPr>
            <w:tcW w:w="1202" w:type="dxa"/>
          </w:tcPr>
          <w:p w14:paraId="18C62DAF" w14:textId="77777777" w:rsidR="00C2541D" w:rsidRPr="001A13D1" w:rsidRDefault="00C2541D" w:rsidP="00B6763A">
            <w:pPr>
              <w:pStyle w:val="Tabletext"/>
              <w:jc w:val="center"/>
            </w:pPr>
          </w:p>
        </w:tc>
        <w:tc>
          <w:tcPr>
            <w:tcW w:w="4410" w:type="dxa"/>
          </w:tcPr>
          <w:p w14:paraId="05D3436E" w14:textId="501DD64E" w:rsidR="00C2541D" w:rsidRPr="001A13D1" w:rsidRDefault="00C2541D" w:rsidP="004759E9">
            <w:pPr>
              <w:pStyle w:val="Tabletext"/>
            </w:pPr>
            <w:r w:rsidRPr="001A13D1">
              <w:t>Included comments</w:t>
            </w:r>
          </w:p>
        </w:tc>
      </w:tr>
    </w:tbl>
    <w:p w14:paraId="356A8BEE" w14:textId="77777777" w:rsidR="00981296" w:rsidRPr="001A13D1" w:rsidRDefault="00981296"/>
    <w:p w14:paraId="53870566" w14:textId="15CAFE70" w:rsidR="00981296" w:rsidRPr="001A13D1" w:rsidRDefault="00FB4E9E" w:rsidP="00695825">
      <w:pPr>
        <w:pStyle w:val="Title"/>
      </w:pPr>
      <w:r w:rsidRPr="001A13D1">
        <w:br w:type="page"/>
      </w:r>
      <w:r w:rsidR="00981296" w:rsidRPr="001A13D1">
        <w:lastRenderedPageBreak/>
        <w:t>TABLE OF CONTENTS</w:t>
      </w:r>
    </w:p>
    <w:bookmarkStart w:id="2" w:name="_Toc196544076"/>
    <w:bookmarkStart w:id="3" w:name="_Toc106079533"/>
    <w:bookmarkEnd w:id="0"/>
    <w:bookmarkEnd w:id="1"/>
    <w:p w14:paraId="734C08FA" w14:textId="6F6EBF3D" w:rsidR="007322D6" w:rsidRPr="001A13D1" w:rsidRDefault="002121E8">
      <w:pPr>
        <w:pStyle w:val="TOC1"/>
        <w:rPr>
          <w:rFonts w:asciiTheme="minorHAnsi" w:eastAsiaTheme="minorEastAsia" w:hAnsiTheme="minorHAnsi" w:cstheme="minorBidi"/>
          <w:b w:val="0"/>
          <w:bCs w:val="0"/>
          <w:caps w:val="0"/>
          <w:sz w:val="22"/>
          <w:szCs w:val="22"/>
        </w:rPr>
      </w:pPr>
      <w:r w:rsidRPr="001A13D1">
        <w:rPr>
          <w:caps w:val="0"/>
        </w:rPr>
        <w:fldChar w:fldCharType="begin"/>
      </w:r>
      <w:r w:rsidRPr="001A13D1">
        <w:rPr>
          <w:caps w:val="0"/>
        </w:rPr>
        <w:instrText xml:space="preserve"> TOC \o "1-2" \h \z \t "Appendix,1" </w:instrText>
      </w:r>
      <w:r w:rsidRPr="001A13D1">
        <w:rPr>
          <w:caps w:val="0"/>
        </w:rPr>
        <w:fldChar w:fldCharType="separate"/>
      </w:r>
      <w:hyperlink w:anchor="_Toc70333693" w:history="1">
        <w:r w:rsidR="007322D6" w:rsidRPr="001A13D1">
          <w:rPr>
            <w:rStyle w:val="Hyperlink"/>
            <w:color w:val="auto"/>
          </w:rPr>
          <w:t>1</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Introduction</w:t>
        </w:r>
        <w:r w:rsidR="007322D6" w:rsidRPr="001A13D1">
          <w:rPr>
            <w:webHidden/>
          </w:rPr>
          <w:tab/>
        </w:r>
        <w:r w:rsidR="007322D6" w:rsidRPr="001A13D1">
          <w:rPr>
            <w:webHidden/>
          </w:rPr>
          <w:fldChar w:fldCharType="begin"/>
        </w:r>
        <w:r w:rsidR="007322D6" w:rsidRPr="001A13D1">
          <w:rPr>
            <w:webHidden/>
          </w:rPr>
          <w:instrText xml:space="preserve"> PAGEREF _Toc70333693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47014DDD" w14:textId="3AD064FF" w:rsidR="007322D6" w:rsidRPr="001A13D1" w:rsidRDefault="00683C9C">
      <w:pPr>
        <w:pStyle w:val="TOC2"/>
        <w:rPr>
          <w:rFonts w:asciiTheme="minorHAnsi" w:eastAsiaTheme="minorEastAsia" w:hAnsiTheme="minorHAnsi" w:cstheme="minorBidi"/>
          <w:sz w:val="22"/>
          <w:szCs w:val="22"/>
        </w:rPr>
      </w:pPr>
      <w:hyperlink w:anchor="_Toc70333694" w:history="1">
        <w:r w:rsidR="007322D6" w:rsidRPr="001A13D1">
          <w:rPr>
            <w:rStyle w:val="Hyperlink"/>
            <w:color w:val="auto"/>
          </w:rPr>
          <w:t>1.1</w:t>
        </w:r>
        <w:r w:rsidR="007322D6" w:rsidRPr="001A13D1">
          <w:rPr>
            <w:rFonts w:asciiTheme="minorHAnsi" w:eastAsiaTheme="minorEastAsia" w:hAnsiTheme="minorHAnsi" w:cstheme="minorBidi"/>
            <w:sz w:val="22"/>
            <w:szCs w:val="22"/>
          </w:rPr>
          <w:tab/>
        </w:r>
        <w:r w:rsidR="007322D6" w:rsidRPr="001A13D1">
          <w:rPr>
            <w:rStyle w:val="Hyperlink"/>
            <w:color w:val="auto"/>
          </w:rPr>
          <w:t>Purpose</w:t>
        </w:r>
        <w:r w:rsidR="007322D6" w:rsidRPr="001A13D1">
          <w:rPr>
            <w:webHidden/>
          </w:rPr>
          <w:tab/>
        </w:r>
        <w:r w:rsidR="007322D6" w:rsidRPr="001A13D1">
          <w:rPr>
            <w:webHidden/>
          </w:rPr>
          <w:fldChar w:fldCharType="begin"/>
        </w:r>
        <w:r w:rsidR="007322D6" w:rsidRPr="001A13D1">
          <w:rPr>
            <w:webHidden/>
          </w:rPr>
          <w:instrText xml:space="preserve"> PAGEREF _Toc70333694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1814F89F" w14:textId="1E134FA3" w:rsidR="007322D6" w:rsidRPr="001A13D1" w:rsidRDefault="00683C9C">
      <w:pPr>
        <w:pStyle w:val="TOC2"/>
        <w:rPr>
          <w:rFonts w:asciiTheme="minorHAnsi" w:eastAsiaTheme="minorEastAsia" w:hAnsiTheme="minorHAnsi" w:cstheme="minorBidi"/>
          <w:sz w:val="22"/>
          <w:szCs w:val="22"/>
        </w:rPr>
      </w:pPr>
      <w:hyperlink w:anchor="_Toc70333695" w:history="1">
        <w:r w:rsidR="007322D6" w:rsidRPr="001A13D1">
          <w:rPr>
            <w:rStyle w:val="Hyperlink"/>
            <w:color w:val="auto"/>
          </w:rPr>
          <w:t>1.2</w:t>
        </w:r>
        <w:r w:rsidR="007322D6" w:rsidRPr="001A13D1">
          <w:rPr>
            <w:rFonts w:asciiTheme="minorHAnsi" w:eastAsiaTheme="minorEastAsia" w:hAnsiTheme="minorHAnsi" w:cstheme="minorBidi"/>
            <w:sz w:val="22"/>
            <w:szCs w:val="22"/>
          </w:rPr>
          <w:tab/>
        </w:r>
        <w:r w:rsidR="007322D6" w:rsidRPr="001A13D1">
          <w:rPr>
            <w:rStyle w:val="Hyperlink"/>
            <w:color w:val="auto"/>
          </w:rPr>
          <w:t>Background</w:t>
        </w:r>
        <w:r w:rsidR="007322D6" w:rsidRPr="001A13D1">
          <w:rPr>
            <w:webHidden/>
          </w:rPr>
          <w:tab/>
        </w:r>
        <w:r w:rsidR="007322D6" w:rsidRPr="001A13D1">
          <w:rPr>
            <w:webHidden/>
          </w:rPr>
          <w:fldChar w:fldCharType="begin"/>
        </w:r>
        <w:r w:rsidR="007322D6" w:rsidRPr="001A13D1">
          <w:rPr>
            <w:webHidden/>
          </w:rPr>
          <w:instrText xml:space="preserve"> PAGEREF _Toc70333695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77929D5C" w14:textId="78E4199F" w:rsidR="007322D6" w:rsidRPr="001A13D1" w:rsidRDefault="00683C9C">
      <w:pPr>
        <w:pStyle w:val="TOC1"/>
        <w:rPr>
          <w:rFonts w:asciiTheme="minorHAnsi" w:eastAsiaTheme="minorEastAsia" w:hAnsiTheme="minorHAnsi" w:cstheme="minorBidi"/>
          <w:b w:val="0"/>
          <w:bCs w:val="0"/>
          <w:caps w:val="0"/>
          <w:sz w:val="22"/>
          <w:szCs w:val="22"/>
        </w:rPr>
      </w:pPr>
      <w:hyperlink w:anchor="_Toc70333696" w:history="1">
        <w:r w:rsidR="007322D6" w:rsidRPr="001A13D1">
          <w:rPr>
            <w:rStyle w:val="Hyperlink"/>
            <w:color w:val="auto"/>
          </w:rPr>
          <w:t>2</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Business Requirements Overview</w:t>
        </w:r>
        <w:r w:rsidR="007322D6" w:rsidRPr="001A13D1">
          <w:rPr>
            <w:webHidden/>
          </w:rPr>
          <w:tab/>
        </w:r>
        <w:r w:rsidR="007322D6" w:rsidRPr="001A13D1">
          <w:rPr>
            <w:webHidden/>
          </w:rPr>
          <w:fldChar w:fldCharType="begin"/>
        </w:r>
        <w:r w:rsidR="007322D6" w:rsidRPr="001A13D1">
          <w:rPr>
            <w:webHidden/>
          </w:rPr>
          <w:instrText xml:space="preserve"> PAGEREF _Toc70333696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4EABDC11" w14:textId="4D523CC8" w:rsidR="007322D6" w:rsidRPr="001A13D1" w:rsidRDefault="00683C9C">
      <w:pPr>
        <w:pStyle w:val="TOC2"/>
        <w:rPr>
          <w:rFonts w:asciiTheme="minorHAnsi" w:eastAsiaTheme="minorEastAsia" w:hAnsiTheme="minorHAnsi" w:cstheme="minorBidi"/>
          <w:sz w:val="22"/>
          <w:szCs w:val="22"/>
        </w:rPr>
      </w:pPr>
      <w:hyperlink w:anchor="_Toc70333697" w:history="1">
        <w:r w:rsidR="007322D6" w:rsidRPr="001A13D1">
          <w:rPr>
            <w:rStyle w:val="Hyperlink"/>
            <w:color w:val="auto"/>
          </w:rPr>
          <w:t>2.1</w:t>
        </w:r>
        <w:r w:rsidR="007322D6" w:rsidRPr="001A13D1">
          <w:rPr>
            <w:rFonts w:asciiTheme="minorHAnsi" w:eastAsiaTheme="minorEastAsia" w:hAnsiTheme="minorHAnsi" w:cstheme="minorBidi"/>
            <w:sz w:val="22"/>
            <w:szCs w:val="22"/>
          </w:rPr>
          <w:tab/>
        </w:r>
        <w:r w:rsidR="007322D6" w:rsidRPr="001A13D1">
          <w:rPr>
            <w:rStyle w:val="Hyperlink"/>
            <w:color w:val="auto"/>
          </w:rPr>
          <w:t>Assumptions / Constraints</w:t>
        </w:r>
        <w:r w:rsidR="007322D6" w:rsidRPr="001A13D1">
          <w:rPr>
            <w:webHidden/>
          </w:rPr>
          <w:tab/>
        </w:r>
        <w:r w:rsidR="007322D6" w:rsidRPr="001A13D1">
          <w:rPr>
            <w:webHidden/>
          </w:rPr>
          <w:fldChar w:fldCharType="begin"/>
        </w:r>
        <w:r w:rsidR="007322D6" w:rsidRPr="001A13D1">
          <w:rPr>
            <w:webHidden/>
          </w:rPr>
          <w:instrText xml:space="preserve"> PAGEREF _Toc70333697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32264594" w14:textId="68236C68" w:rsidR="007322D6" w:rsidRPr="001A13D1" w:rsidRDefault="00683C9C">
      <w:pPr>
        <w:pStyle w:val="TOC2"/>
        <w:rPr>
          <w:rFonts w:asciiTheme="minorHAnsi" w:eastAsiaTheme="minorEastAsia" w:hAnsiTheme="minorHAnsi" w:cstheme="minorBidi"/>
          <w:sz w:val="22"/>
          <w:szCs w:val="22"/>
        </w:rPr>
      </w:pPr>
      <w:hyperlink w:anchor="_Toc70333698" w:history="1">
        <w:r w:rsidR="007322D6" w:rsidRPr="001A13D1">
          <w:rPr>
            <w:rStyle w:val="Hyperlink"/>
            <w:color w:val="auto"/>
          </w:rPr>
          <w:t>2.2</w:t>
        </w:r>
        <w:r w:rsidR="007322D6" w:rsidRPr="001A13D1">
          <w:rPr>
            <w:rFonts w:asciiTheme="minorHAnsi" w:eastAsiaTheme="minorEastAsia" w:hAnsiTheme="minorHAnsi" w:cstheme="minorBidi"/>
            <w:sz w:val="22"/>
            <w:szCs w:val="22"/>
          </w:rPr>
          <w:tab/>
        </w:r>
        <w:r w:rsidR="007322D6" w:rsidRPr="001A13D1">
          <w:rPr>
            <w:rStyle w:val="Hyperlink"/>
            <w:color w:val="auto"/>
          </w:rPr>
          <w:t xml:space="preserve">Current Business Process </w:t>
        </w:r>
        <w:r w:rsidR="007322D6" w:rsidRPr="001A13D1">
          <w:rPr>
            <w:webHidden/>
          </w:rPr>
          <w:tab/>
        </w:r>
        <w:r w:rsidR="007322D6" w:rsidRPr="001A13D1">
          <w:rPr>
            <w:webHidden/>
          </w:rPr>
          <w:fldChar w:fldCharType="begin"/>
        </w:r>
        <w:r w:rsidR="007322D6" w:rsidRPr="001A13D1">
          <w:rPr>
            <w:webHidden/>
          </w:rPr>
          <w:instrText xml:space="preserve"> PAGEREF _Toc70333698 \h </w:instrText>
        </w:r>
        <w:r w:rsidR="007322D6" w:rsidRPr="001A13D1">
          <w:rPr>
            <w:webHidden/>
          </w:rPr>
        </w:r>
        <w:r w:rsidR="007322D6" w:rsidRPr="001A13D1">
          <w:rPr>
            <w:webHidden/>
          </w:rPr>
          <w:fldChar w:fldCharType="separate"/>
        </w:r>
        <w:r w:rsidR="007322D6" w:rsidRPr="001A13D1">
          <w:rPr>
            <w:webHidden/>
          </w:rPr>
          <w:t>5</w:t>
        </w:r>
        <w:r w:rsidR="007322D6" w:rsidRPr="001A13D1">
          <w:rPr>
            <w:webHidden/>
          </w:rPr>
          <w:fldChar w:fldCharType="end"/>
        </w:r>
      </w:hyperlink>
    </w:p>
    <w:p w14:paraId="01480A99" w14:textId="3675BFB9" w:rsidR="007322D6" w:rsidRPr="001A13D1" w:rsidRDefault="00683C9C">
      <w:pPr>
        <w:pStyle w:val="TOC2"/>
        <w:rPr>
          <w:rFonts w:asciiTheme="minorHAnsi" w:eastAsiaTheme="minorEastAsia" w:hAnsiTheme="minorHAnsi" w:cstheme="minorBidi"/>
          <w:sz w:val="22"/>
          <w:szCs w:val="22"/>
        </w:rPr>
      </w:pPr>
      <w:hyperlink w:anchor="_Toc70333699" w:history="1">
        <w:r w:rsidR="007322D6" w:rsidRPr="001A13D1">
          <w:rPr>
            <w:rStyle w:val="Hyperlink"/>
            <w:color w:val="auto"/>
          </w:rPr>
          <w:t>2.3</w:t>
        </w:r>
        <w:r w:rsidR="007322D6" w:rsidRPr="001A13D1">
          <w:rPr>
            <w:rFonts w:asciiTheme="minorHAnsi" w:eastAsiaTheme="minorEastAsia" w:hAnsiTheme="minorHAnsi" w:cstheme="minorBidi"/>
            <w:sz w:val="22"/>
            <w:szCs w:val="22"/>
          </w:rPr>
          <w:tab/>
        </w:r>
        <w:r w:rsidR="007322D6" w:rsidRPr="001A13D1">
          <w:rPr>
            <w:rStyle w:val="Hyperlink"/>
            <w:color w:val="auto"/>
          </w:rPr>
          <w:t xml:space="preserve">Target Solution Process Overview </w:t>
        </w:r>
        <w:r w:rsidR="007322D6" w:rsidRPr="001A13D1">
          <w:rPr>
            <w:webHidden/>
          </w:rPr>
          <w:tab/>
        </w:r>
        <w:r w:rsidR="007322D6" w:rsidRPr="001A13D1">
          <w:rPr>
            <w:webHidden/>
          </w:rPr>
          <w:fldChar w:fldCharType="begin"/>
        </w:r>
        <w:r w:rsidR="007322D6" w:rsidRPr="001A13D1">
          <w:rPr>
            <w:webHidden/>
          </w:rPr>
          <w:instrText xml:space="preserve"> PAGEREF _Toc70333699 \h </w:instrText>
        </w:r>
        <w:r w:rsidR="007322D6" w:rsidRPr="001A13D1">
          <w:rPr>
            <w:webHidden/>
          </w:rPr>
        </w:r>
        <w:r w:rsidR="007322D6" w:rsidRPr="001A13D1">
          <w:rPr>
            <w:webHidden/>
          </w:rPr>
          <w:fldChar w:fldCharType="separate"/>
        </w:r>
        <w:r w:rsidR="007322D6" w:rsidRPr="001A13D1">
          <w:rPr>
            <w:webHidden/>
          </w:rPr>
          <w:t>5</w:t>
        </w:r>
        <w:r w:rsidR="007322D6" w:rsidRPr="001A13D1">
          <w:rPr>
            <w:webHidden/>
          </w:rPr>
          <w:fldChar w:fldCharType="end"/>
        </w:r>
      </w:hyperlink>
    </w:p>
    <w:p w14:paraId="43CB3C2A" w14:textId="2BCA25E8" w:rsidR="007322D6" w:rsidRPr="001A13D1" w:rsidRDefault="00683C9C">
      <w:pPr>
        <w:pStyle w:val="TOC2"/>
        <w:rPr>
          <w:rFonts w:asciiTheme="minorHAnsi" w:eastAsiaTheme="minorEastAsia" w:hAnsiTheme="minorHAnsi" w:cstheme="minorBidi"/>
          <w:sz w:val="22"/>
          <w:szCs w:val="22"/>
        </w:rPr>
      </w:pPr>
      <w:hyperlink w:anchor="_Toc70333700" w:history="1">
        <w:r w:rsidR="007322D6" w:rsidRPr="001A13D1">
          <w:rPr>
            <w:rStyle w:val="Hyperlink"/>
            <w:color w:val="auto"/>
          </w:rPr>
          <w:t>2.4</w:t>
        </w:r>
        <w:r w:rsidR="007322D6" w:rsidRPr="001A13D1">
          <w:rPr>
            <w:rFonts w:asciiTheme="minorHAnsi" w:eastAsiaTheme="minorEastAsia" w:hAnsiTheme="minorHAnsi" w:cstheme="minorBidi"/>
            <w:sz w:val="22"/>
            <w:szCs w:val="22"/>
          </w:rPr>
          <w:tab/>
        </w:r>
        <w:r w:rsidR="007322D6" w:rsidRPr="001A13D1">
          <w:rPr>
            <w:rStyle w:val="Hyperlink"/>
            <w:color w:val="auto"/>
          </w:rPr>
          <w:t>User Roles</w:t>
        </w:r>
        <w:r w:rsidR="007322D6" w:rsidRPr="001A13D1">
          <w:rPr>
            <w:webHidden/>
          </w:rPr>
          <w:tab/>
        </w:r>
        <w:r w:rsidR="007322D6" w:rsidRPr="001A13D1">
          <w:rPr>
            <w:webHidden/>
          </w:rPr>
          <w:fldChar w:fldCharType="begin"/>
        </w:r>
        <w:r w:rsidR="007322D6" w:rsidRPr="001A13D1">
          <w:rPr>
            <w:webHidden/>
          </w:rPr>
          <w:instrText xml:space="preserve"> PAGEREF _Toc70333700 \h </w:instrText>
        </w:r>
        <w:r w:rsidR="007322D6" w:rsidRPr="001A13D1">
          <w:rPr>
            <w:webHidden/>
          </w:rPr>
        </w:r>
        <w:r w:rsidR="007322D6" w:rsidRPr="001A13D1">
          <w:rPr>
            <w:webHidden/>
          </w:rPr>
          <w:fldChar w:fldCharType="separate"/>
        </w:r>
        <w:r w:rsidR="007322D6" w:rsidRPr="001A13D1">
          <w:rPr>
            <w:webHidden/>
          </w:rPr>
          <w:t>5</w:t>
        </w:r>
        <w:r w:rsidR="007322D6" w:rsidRPr="001A13D1">
          <w:rPr>
            <w:webHidden/>
          </w:rPr>
          <w:fldChar w:fldCharType="end"/>
        </w:r>
      </w:hyperlink>
    </w:p>
    <w:p w14:paraId="66CFF405" w14:textId="37595F7D" w:rsidR="007322D6" w:rsidRPr="001A13D1" w:rsidRDefault="00683C9C">
      <w:pPr>
        <w:pStyle w:val="TOC2"/>
        <w:rPr>
          <w:rFonts w:asciiTheme="minorHAnsi" w:eastAsiaTheme="minorEastAsia" w:hAnsiTheme="minorHAnsi" w:cstheme="minorBidi"/>
          <w:sz w:val="22"/>
          <w:szCs w:val="22"/>
        </w:rPr>
      </w:pPr>
      <w:hyperlink w:anchor="_Toc70333701" w:history="1">
        <w:r w:rsidR="007322D6" w:rsidRPr="001A13D1">
          <w:rPr>
            <w:rStyle w:val="Hyperlink"/>
            <w:color w:val="auto"/>
          </w:rPr>
          <w:t>2.5</w:t>
        </w:r>
        <w:r w:rsidR="007322D6" w:rsidRPr="001A13D1">
          <w:rPr>
            <w:rFonts w:asciiTheme="minorHAnsi" w:eastAsiaTheme="minorEastAsia" w:hAnsiTheme="minorHAnsi" w:cstheme="minorBidi"/>
            <w:sz w:val="22"/>
            <w:szCs w:val="22"/>
          </w:rPr>
          <w:tab/>
        </w:r>
        <w:r w:rsidR="007322D6" w:rsidRPr="001A13D1">
          <w:rPr>
            <w:rStyle w:val="Hyperlink"/>
            <w:color w:val="auto"/>
          </w:rPr>
          <w:t>User Types</w:t>
        </w:r>
        <w:r w:rsidR="007322D6" w:rsidRPr="001A13D1">
          <w:rPr>
            <w:webHidden/>
          </w:rPr>
          <w:tab/>
        </w:r>
        <w:r w:rsidR="007322D6" w:rsidRPr="001A13D1">
          <w:rPr>
            <w:webHidden/>
          </w:rPr>
          <w:fldChar w:fldCharType="begin"/>
        </w:r>
        <w:r w:rsidR="007322D6" w:rsidRPr="001A13D1">
          <w:rPr>
            <w:webHidden/>
          </w:rPr>
          <w:instrText xml:space="preserve"> PAGEREF _Toc70333701 \h </w:instrText>
        </w:r>
        <w:r w:rsidR="007322D6" w:rsidRPr="001A13D1">
          <w:rPr>
            <w:webHidden/>
          </w:rPr>
        </w:r>
        <w:r w:rsidR="007322D6" w:rsidRPr="001A13D1">
          <w:rPr>
            <w:webHidden/>
          </w:rPr>
          <w:fldChar w:fldCharType="separate"/>
        </w:r>
        <w:r w:rsidR="007322D6" w:rsidRPr="001A13D1">
          <w:rPr>
            <w:webHidden/>
          </w:rPr>
          <w:t>6</w:t>
        </w:r>
        <w:r w:rsidR="007322D6" w:rsidRPr="001A13D1">
          <w:rPr>
            <w:webHidden/>
          </w:rPr>
          <w:fldChar w:fldCharType="end"/>
        </w:r>
      </w:hyperlink>
    </w:p>
    <w:p w14:paraId="52D1442C" w14:textId="16C279F7" w:rsidR="007322D6" w:rsidRPr="001A13D1" w:rsidRDefault="00683C9C">
      <w:pPr>
        <w:pStyle w:val="TOC1"/>
        <w:rPr>
          <w:rFonts w:asciiTheme="minorHAnsi" w:eastAsiaTheme="minorEastAsia" w:hAnsiTheme="minorHAnsi" w:cstheme="minorBidi"/>
          <w:b w:val="0"/>
          <w:bCs w:val="0"/>
          <w:caps w:val="0"/>
          <w:sz w:val="22"/>
          <w:szCs w:val="22"/>
        </w:rPr>
      </w:pPr>
      <w:hyperlink w:anchor="_Toc70333702" w:history="1">
        <w:r w:rsidR="007322D6" w:rsidRPr="001A13D1">
          <w:rPr>
            <w:rStyle w:val="Hyperlink"/>
            <w:color w:val="auto"/>
          </w:rPr>
          <w:t>3</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Functional Requirements</w:t>
        </w:r>
        <w:r w:rsidR="007322D6" w:rsidRPr="001A13D1">
          <w:rPr>
            <w:webHidden/>
          </w:rPr>
          <w:tab/>
        </w:r>
        <w:r w:rsidR="007322D6" w:rsidRPr="001A13D1">
          <w:rPr>
            <w:webHidden/>
          </w:rPr>
          <w:fldChar w:fldCharType="begin"/>
        </w:r>
        <w:r w:rsidR="007322D6" w:rsidRPr="001A13D1">
          <w:rPr>
            <w:webHidden/>
          </w:rPr>
          <w:instrText xml:space="preserve"> PAGEREF _Toc70333702 \h </w:instrText>
        </w:r>
        <w:r w:rsidR="007322D6" w:rsidRPr="001A13D1">
          <w:rPr>
            <w:webHidden/>
          </w:rPr>
        </w:r>
        <w:r w:rsidR="007322D6" w:rsidRPr="001A13D1">
          <w:rPr>
            <w:webHidden/>
          </w:rPr>
          <w:fldChar w:fldCharType="separate"/>
        </w:r>
        <w:r w:rsidR="007322D6" w:rsidRPr="001A13D1">
          <w:rPr>
            <w:webHidden/>
          </w:rPr>
          <w:t>6</w:t>
        </w:r>
        <w:r w:rsidR="007322D6" w:rsidRPr="001A13D1">
          <w:rPr>
            <w:webHidden/>
          </w:rPr>
          <w:fldChar w:fldCharType="end"/>
        </w:r>
      </w:hyperlink>
    </w:p>
    <w:p w14:paraId="41313C74" w14:textId="0CD9D306" w:rsidR="007322D6" w:rsidRPr="001A13D1" w:rsidRDefault="00683C9C">
      <w:pPr>
        <w:pStyle w:val="TOC2"/>
        <w:rPr>
          <w:rFonts w:asciiTheme="minorHAnsi" w:eastAsiaTheme="minorEastAsia" w:hAnsiTheme="minorHAnsi" w:cstheme="minorBidi"/>
          <w:sz w:val="22"/>
          <w:szCs w:val="22"/>
        </w:rPr>
      </w:pPr>
      <w:hyperlink w:anchor="_Toc70333703" w:history="1">
        <w:r w:rsidR="007322D6" w:rsidRPr="001A13D1">
          <w:rPr>
            <w:rStyle w:val="Hyperlink"/>
            <w:color w:val="auto"/>
          </w:rPr>
          <w:t>3.1</w:t>
        </w:r>
        <w:r w:rsidR="007322D6" w:rsidRPr="001A13D1">
          <w:rPr>
            <w:rFonts w:asciiTheme="minorHAnsi" w:eastAsiaTheme="minorEastAsia" w:hAnsiTheme="minorHAnsi" w:cstheme="minorBidi"/>
            <w:sz w:val="22"/>
            <w:szCs w:val="22"/>
          </w:rPr>
          <w:tab/>
        </w:r>
        <w:r w:rsidR="007322D6" w:rsidRPr="001A13D1">
          <w:rPr>
            <w:rStyle w:val="Hyperlink"/>
            <w:color w:val="auto"/>
          </w:rPr>
          <w:t>Solution Requirements</w:t>
        </w:r>
        <w:r w:rsidR="007322D6" w:rsidRPr="001A13D1">
          <w:rPr>
            <w:webHidden/>
          </w:rPr>
          <w:tab/>
        </w:r>
        <w:r w:rsidR="007322D6" w:rsidRPr="001A13D1">
          <w:rPr>
            <w:webHidden/>
          </w:rPr>
          <w:fldChar w:fldCharType="begin"/>
        </w:r>
        <w:r w:rsidR="007322D6" w:rsidRPr="001A13D1">
          <w:rPr>
            <w:webHidden/>
          </w:rPr>
          <w:instrText xml:space="preserve"> PAGEREF _Toc70333703 \h </w:instrText>
        </w:r>
        <w:r w:rsidR="007322D6" w:rsidRPr="001A13D1">
          <w:rPr>
            <w:webHidden/>
          </w:rPr>
        </w:r>
        <w:r w:rsidR="007322D6" w:rsidRPr="001A13D1">
          <w:rPr>
            <w:webHidden/>
          </w:rPr>
          <w:fldChar w:fldCharType="separate"/>
        </w:r>
        <w:r w:rsidR="007322D6" w:rsidRPr="001A13D1">
          <w:rPr>
            <w:webHidden/>
          </w:rPr>
          <w:t>6</w:t>
        </w:r>
        <w:r w:rsidR="007322D6" w:rsidRPr="001A13D1">
          <w:rPr>
            <w:webHidden/>
          </w:rPr>
          <w:fldChar w:fldCharType="end"/>
        </w:r>
      </w:hyperlink>
    </w:p>
    <w:p w14:paraId="18E8FA45" w14:textId="78753E2F" w:rsidR="007322D6" w:rsidRPr="001A13D1" w:rsidRDefault="00683C9C">
      <w:pPr>
        <w:pStyle w:val="TOC2"/>
        <w:rPr>
          <w:rFonts w:asciiTheme="minorHAnsi" w:eastAsiaTheme="minorEastAsia" w:hAnsiTheme="minorHAnsi" w:cstheme="minorBidi"/>
          <w:sz w:val="22"/>
          <w:szCs w:val="22"/>
        </w:rPr>
      </w:pPr>
      <w:hyperlink w:anchor="_Toc70333704" w:history="1">
        <w:r w:rsidR="007322D6" w:rsidRPr="001A13D1">
          <w:rPr>
            <w:rStyle w:val="Hyperlink"/>
            <w:color w:val="auto"/>
          </w:rPr>
          <w:t>3.2</w:t>
        </w:r>
        <w:r w:rsidR="007322D6" w:rsidRPr="001A13D1">
          <w:rPr>
            <w:rFonts w:asciiTheme="minorHAnsi" w:eastAsiaTheme="minorEastAsia" w:hAnsiTheme="minorHAnsi" w:cstheme="minorBidi"/>
            <w:sz w:val="22"/>
            <w:szCs w:val="22"/>
          </w:rPr>
          <w:tab/>
        </w:r>
        <w:r w:rsidR="007322D6" w:rsidRPr="001A13D1">
          <w:rPr>
            <w:rStyle w:val="Hyperlink"/>
            <w:color w:val="auto"/>
          </w:rPr>
          <w:t>Interface Requirements</w:t>
        </w:r>
        <w:r w:rsidR="007322D6" w:rsidRPr="001A13D1">
          <w:rPr>
            <w:webHidden/>
          </w:rPr>
          <w:tab/>
        </w:r>
        <w:r w:rsidR="007322D6" w:rsidRPr="001A13D1">
          <w:rPr>
            <w:webHidden/>
          </w:rPr>
          <w:fldChar w:fldCharType="begin"/>
        </w:r>
        <w:r w:rsidR="007322D6" w:rsidRPr="001A13D1">
          <w:rPr>
            <w:webHidden/>
          </w:rPr>
          <w:instrText xml:space="preserve"> PAGEREF _Toc70333704 \h </w:instrText>
        </w:r>
        <w:r w:rsidR="007322D6" w:rsidRPr="001A13D1">
          <w:rPr>
            <w:webHidden/>
          </w:rPr>
        </w:r>
        <w:r w:rsidR="007322D6" w:rsidRPr="001A13D1">
          <w:rPr>
            <w:webHidden/>
          </w:rPr>
          <w:fldChar w:fldCharType="separate"/>
        </w:r>
        <w:r w:rsidR="007322D6" w:rsidRPr="001A13D1">
          <w:rPr>
            <w:webHidden/>
          </w:rPr>
          <w:t>7</w:t>
        </w:r>
        <w:r w:rsidR="007322D6" w:rsidRPr="001A13D1">
          <w:rPr>
            <w:webHidden/>
          </w:rPr>
          <w:fldChar w:fldCharType="end"/>
        </w:r>
      </w:hyperlink>
    </w:p>
    <w:p w14:paraId="3CD5F186" w14:textId="7A79A47F" w:rsidR="007322D6" w:rsidRPr="001A13D1" w:rsidRDefault="00683C9C">
      <w:pPr>
        <w:pStyle w:val="TOC1"/>
        <w:rPr>
          <w:rFonts w:asciiTheme="minorHAnsi" w:eastAsiaTheme="minorEastAsia" w:hAnsiTheme="minorHAnsi" w:cstheme="minorBidi"/>
          <w:b w:val="0"/>
          <w:bCs w:val="0"/>
          <w:caps w:val="0"/>
          <w:sz w:val="22"/>
          <w:szCs w:val="22"/>
        </w:rPr>
      </w:pPr>
      <w:hyperlink w:anchor="_Toc70333705" w:history="1">
        <w:r w:rsidR="007322D6" w:rsidRPr="001A13D1">
          <w:rPr>
            <w:rStyle w:val="Hyperlink"/>
            <w:color w:val="auto"/>
          </w:rPr>
          <w:t>4</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Non-functional Requirements</w:t>
        </w:r>
        <w:r w:rsidR="007322D6" w:rsidRPr="001A13D1">
          <w:rPr>
            <w:webHidden/>
          </w:rPr>
          <w:tab/>
        </w:r>
        <w:r w:rsidR="007322D6" w:rsidRPr="001A13D1">
          <w:rPr>
            <w:webHidden/>
          </w:rPr>
          <w:fldChar w:fldCharType="begin"/>
        </w:r>
        <w:r w:rsidR="007322D6" w:rsidRPr="001A13D1">
          <w:rPr>
            <w:webHidden/>
          </w:rPr>
          <w:instrText xml:space="preserve"> PAGEREF _Toc70333705 \h </w:instrText>
        </w:r>
        <w:r w:rsidR="007322D6" w:rsidRPr="001A13D1">
          <w:rPr>
            <w:webHidden/>
          </w:rPr>
        </w:r>
        <w:r w:rsidR="007322D6" w:rsidRPr="001A13D1">
          <w:rPr>
            <w:webHidden/>
          </w:rPr>
          <w:fldChar w:fldCharType="separate"/>
        </w:r>
        <w:r w:rsidR="007322D6" w:rsidRPr="001A13D1">
          <w:rPr>
            <w:webHidden/>
          </w:rPr>
          <w:t>7</w:t>
        </w:r>
        <w:r w:rsidR="007322D6" w:rsidRPr="001A13D1">
          <w:rPr>
            <w:webHidden/>
          </w:rPr>
          <w:fldChar w:fldCharType="end"/>
        </w:r>
      </w:hyperlink>
    </w:p>
    <w:p w14:paraId="769F6DF4" w14:textId="51F4BD63" w:rsidR="007322D6" w:rsidRPr="001A13D1" w:rsidRDefault="00683C9C">
      <w:pPr>
        <w:pStyle w:val="TOC2"/>
        <w:rPr>
          <w:rFonts w:asciiTheme="minorHAnsi" w:eastAsiaTheme="minorEastAsia" w:hAnsiTheme="minorHAnsi" w:cstheme="minorBidi"/>
          <w:sz w:val="22"/>
          <w:szCs w:val="22"/>
        </w:rPr>
      </w:pPr>
      <w:hyperlink w:anchor="_Toc70333706" w:history="1">
        <w:r w:rsidR="007322D6" w:rsidRPr="001A13D1">
          <w:rPr>
            <w:rStyle w:val="Hyperlink"/>
            <w:color w:val="auto"/>
          </w:rPr>
          <w:t>4.1</w:t>
        </w:r>
        <w:r w:rsidR="007322D6" w:rsidRPr="001A13D1">
          <w:rPr>
            <w:rFonts w:asciiTheme="minorHAnsi" w:eastAsiaTheme="minorEastAsia" w:hAnsiTheme="minorHAnsi" w:cstheme="minorBidi"/>
            <w:sz w:val="22"/>
            <w:szCs w:val="22"/>
          </w:rPr>
          <w:tab/>
        </w:r>
        <w:r w:rsidR="007322D6" w:rsidRPr="001A13D1">
          <w:rPr>
            <w:rStyle w:val="Hyperlink"/>
            <w:color w:val="auto"/>
          </w:rPr>
          <w:t>Performance, Reliability and Availability Requirements</w:t>
        </w:r>
        <w:r w:rsidR="007322D6" w:rsidRPr="001A13D1">
          <w:rPr>
            <w:webHidden/>
          </w:rPr>
          <w:tab/>
        </w:r>
        <w:r w:rsidR="007322D6" w:rsidRPr="001A13D1">
          <w:rPr>
            <w:webHidden/>
          </w:rPr>
          <w:fldChar w:fldCharType="begin"/>
        </w:r>
        <w:r w:rsidR="007322D6" w:rsidRPr="001A13D1">
          <w:rPr>
            <w:webHidden/>
          </w:rPr>
          <w:instrText xml:space="preserve"> PAGEREF _Toc70333706 \h </w:instrText>
        </w:r>
        <w:r w:rsidR="007322D6" w:rsidRPr="001A13D1">
          <w:rPr>
            <w:webHidden/>
          </w:rPr>
        </w:r>
        <w:r w:rsidR="007322D6" w:rsidRPr="001A13D1">
          <w:rPr>
            <w:webHidden/>
          </w:rPr>
          <w:fldChar w:fldCharType="separate"/>
        </w:r>
        <w:r w:rsidR="007322D6" w:rsidRPr="001A13D1">
          <w:rPr>
            <w:webHidden/>
          </w:rPr>
          <w:t>7</w:t>
        </w:r>
        <w:r w:rsidR="007322D6" w:rsidRPr="001A13D1">
          <w:rPr>
            <w:webHidden/>
          </w:rPr>
          <w:fldChar w:fldCharType="end"/>
        </w:r>
      </w:hyperlink>
    </w:p>
    <w:p w14:paraId="5D4A2665" w14:textId="26C9B0E1" w:rsidR="007322D6" w:rsidRPr="001A13D1" w:rsidRDefault="00683C9C">
      <w:pPr>
        <w:pStyle w:val="TOC2"/>
        <w:rPr>
          <w:rFonts w:asciiTheme="minorHAnsi" w:eastAsiaTheme="minorEastAsia" w:hAnsiTheme="minorHAnsi" w:cstheme="minorBidi"/>
          <w:sz w:val="22"/>
          <w:szCs w:val="22"/>
        </w:rPr>
      </w:pPr>
      <w:hyperlink w:anchor="_Toc70333707" w:history="1">
        <w:r w:rsidR="007322D6" w:rsidRPr="001A13D1">
          <w:rPr>
            <w:rStyle w:val="Hyperlink"/>
            <w:color w:val="auto"/>
          </w:rPr>
          <w:t>4.2</w:t>
        </w:r>
        <w:r w:rsidR="007322D6" w:rsidRPr="001A13D1">
          <w:rPr>
            <w:rFonts w:asciiTheme="minorHAnsi" w:eastAsiaTheme="minorEastAsia" w:hAnsiTheme="minorHAnsi" w:cstheme="minorBidi"/>
            <w:sz w:val="22"/>
            <w:szCs w:val="22"/>
          </w:rPr>
          <w:tab/>
        </w:r>
        <w:r w:rsidR="007322D6" w:rsidRPr="001A13D1">
          <w:rPr>
            <w:rStyle w:val="Hyperlink"/>
            <w:color w:val="auto"/>
          </w:rPr>
          <w:t>Supportability Requirements</w:t>
        </w:r>
        <w:r w:rsidR="007322D6" w:rsidRPr="001A13D1">
          <w:rPr>
            <w:webHidden/>
          </w:rPr>
          <w:tab/>
        </w:r>
        <w:r w:rsidR="007322D6" w:rsidRPr="001A13D1">
          <w:rPr>
            <w:webHidden/>
          </w:rPr>
          <w:fldChar w:fldCharType="begin"/>
        </w:r>
        <w:r w:rsidR="007322D6" w:rsidRPr="001A13D1">
          <w:rPr>
            <w:webHidden/>
          </w:rPr>
          <w:instrText xml:space="preserve"> PAGEREF _Toc70333707 \h </w:instrText>
        </w:r>
        <w:r w:rsidR="007322D6" w:rsidRPr="001A13D1">
          <w:rPr>
            <w:webHidden/>
          </w:rPr>
        </w:r>
        <w:r w:rsidR="007322D6" w:rsidRPr="001A13D1">
          <w:rPr>
            <w:webHidden/>
          </w:rPr>
          <w:fldChar w:fldCharType="separate"/>
        </w:r>
        <w:r w:rsidR="007322D6" w:rsidRPr="001A13D1">
          <w:rPr>
            <w:webHidden/>
          </w:rPr>
          <w:t>8</w:t>
        </w:r>
        <w:r w:rsidR="007322D6" w:rsidRPr="001A13D1">
          <w:rPr>
            <w:webHidden/>
          </w:rPr>
          <w:fldChar w:fldCharType="end"/>
        </w:r>
      </w:hyperlink>
    </w:p>
    <w:p w14:paraId="00AFDB2B" w14:textId="46280143" w:rsidR="007322D6" w:rsidRPr="001A13D1" w:rsidRDefault="00683C9C">
      <w:pPr>
        <w:pStyle w:val="TOC2"/>
        <w:rPr>
          <w:rFonts w:asciiTheme="minorHAnsi" w:eastAsiaTheme="minorEastAsia" w:hAnsiTheme="minorHAnsi" w:cstheme="minorBidi"/>
          <w:sz w:val="22"/>
          <w:szCs w:val="22"/>
        </w:rPr>
      </w:pPr>
      <w:hyperlink w:anchor="_Toc70333708" w:history="1">
        <w:r w:rsidR="007322D6" w:rsidRPr="001A13D1">
          <w:rPr>
            <w:rStyle w:val="Hyperlink"/>
            <w:color w:val="auto"/>
          </w:rPr>
          <w:t>4.3</w:t>
        </w:r>
        <w:r w:rsidR="007322D6" w:rsidRPr="001A13D1">
          <w:rPr>
            <w:rFonts w:asciiTheme="minorHAnsi" w:eastAsiaTheme="minorEastAsia" w:hAnsiTheme="minorHAnsi" w:cstheme="minorBidi"/>
            <w:sz w:val="22"/>
            <w:szCs w:val="22"/>
          </w:rPr>
          <w:tab/>
        </w:r>
        <w:r w:rsidR="007322D6" w:rsidRPr="001A13D1">
          <w:rPr>
            <w:rStyle w:val="Hyperlink"/>
            <w:color w:val="auto"/>
          </w:rPr>
          <w:t>User Documentation Requirements</w:t>
        </w:r>
        <w:r w:rsidR="007322D6" w:rsidRPr="001A13D1">
          <w:rPr>
            <w:webHidden/>
          </w:rPr>
          <w:tab/>
        </w:r>
        <w:r w:rsidR="007322D6" w:rsidRPr="001A13D1">
          <w:rPr>
            <w:webHidden/>
          </w:rPr>
          <w:fldChar w:fldCharType="begin"/>
        </w:r>
        <w:r w:rsidR="007322D6" w:rsidRPr="001A13D1">
          <w:rPr>
            <w:webHidden/>
          </w:rPr>
          <w:instrText xml:space="preserve"> PAGEREF _Toc70333708 \h </w:instrText>
        </w:r>
        <w:r w:rsidR="007322D6" w:rsidRPr="001A13D1">
          <w:rPr>
            <w:webHidden/>
          </w:rPr>
        </w:r>
        <w:r w:rsidR="007322D6" w:rsidRPr="001A13D1">
          <w:rPr>
            <w:webHidden/>
          </w:rPr>
          <w:fldChar w:fldCharType="separate"/>
        </w:r>
        <w:r w:rsidR="007322D6" w:rsidRPr="001A13D1">
          <w:rPr>
            <w:webHidden/>
          </w:rPr>
          <w:t>8</w:t>
        </w:r>
        <w:r w:rsidR="007322D6" w:rsidRPr="001A13D1">
          <w:rPr>
            <w:webHidden/>
          </w:rPr>
          <w:fldChar w:fldCharType="end"/>
        </w:r>
      </w:hyperlink>
    </w:p>
    <w:p w14:paraId="7577B85D" w14:textId="6F99B623" w:rsidR="007322D6" w:rsidRPr="001A13D1" w:rsidRDefault="00683C9C">
      <w:pPr>
        <w:pStyle w:val="TOC2"/>
        <w:rPr>
          <w:rFonts w:asciiTheme="minorHAnsi" w:eastAsiaTheme="minorEastAsia" w:hAnsiTheme="minorHAnsi" w:cstheme="minorBidi"/>
          <w:sz w:val="22"/>
          <w:szCs w:val="22"/>
        </w:rPr>
      </w:pPr>
      <w:hyperlink w:anchor="_Toc70333709" w:history="1">
        <w:r w:rsidR="007322D6" w:rsidRPr="001A13D1">
          <w:rPr>
            <w:rStyle w:val="Hyperlink"/>
            <w:color w:val="auto"/>
          </w:rPr>
          <w:t>4.4</w:t>
        </w:r>
        <w:r w:rsidR="007322D6" w:rsidRPr="001A13D1">
          <w:rPr>
            <w:rFonts w:asciiTheme="minorHAnsi" w:eastAsiaTheme="minorEastAsia" w:hAnsiTheme="minorHAnsi" w:cstheme="minorBidi"/>
            <w:sz w:val="22"/>
            <w:szCs w:val="22"/>
          </w:rPr>
          <w:tab/>
        </w:r>
        <w:r w:rsidR="007322D6" w:rsidRPr="001A13D1">
          <w:rPr>
            <w:rStyle w:val="Hyperlink"/>
            <w:color w:val="auto"/>
          </w:rPr>
          <w:t>Hardware Requirements</w:t>
        </w:r>
        <w:r w:rsidR="007322D6" w:rsidRPr="001A13D1">
          <w:rPr>
            <w:webHidden/>
          </w:rPr>
          <w:tab/>
        </w:r>
        <w:r w:rsidR="007322D6" w:rsidRPr="001A13D1">
          <w:rPr>
            <w:webHidden/>
          </w:rPr>
          <w:fldChar w:fldCharType="begin"/>
        </w:r>
        <w:r w:rsidR="007322D6" w:rsidRPr="001A13D1">
          <w:rPr>
            <w:webHidden/>
          </w:rPr>
          <w:instrText xml:space="preserve"> PAGEREF _Toc70333709 \h </w:instrText>
        </w:r>
        <w:r w:rsidR="007322D6" w:rsidRPr="001A13D1">
          <w:rPr>
            <w:webHidden/>
          </w:rPr>
        </w:r>
        <w:r w:rsidR="007322D6" w:rsidRPr="001A13D1">
          <w:rPr>
            <w:webHidden/>
          </w:rPr>
          <w:fldChar w:fldCharType="separate"/>
        </w:r>
        <w:r w:rsidR="007322D6" w:rsidRPr="001A13D1">
          <w:rPr>
            <w:webHidden/>
          </w:rPr>
          <w:t>8</w:t>
        </w:r>
        <w:r w:rsidR="007322D6" w:rsidRPr="001A13D1">
          <w:rPr>
            <w:webHidden/>
          </w:rPr>
          <w:fldChar w:fldCharType="end"/>
        </w:r>
      </w:hyperlink>
    </w:p>
    <w:p w14:paraId="0CE8CD63" w14:textId="5654285D" w:rsidR="007322D6" w:rsidRPr="001A13D1" w:rsidRDefault="00683C9C">
      <w:pPr>
        <w:pStyle w:val="TOC2"/>
        <w:rPr>
          <w:rFonts w:asciiTheme="minorHAnsi" w:eastAsiaTheme="minorEastAsia" w:hAnsiTheme="minorHAnsi" w:cstheme="minorBidi"/>
          <w:sz w:val="22"/>
          <w:szCs w:val="22"/>
        </w:rPr>
      </w:pPr>
      <w:hyperlink w:anchor="_Toc70333710" w:history="1">
        <w:r w:rsidR="007322D6" w:rsidRPr="001A13D1">
          <w:rPr>
            <w:rStyle w:val="Hyperlink"/>
            <w:color w:val="auto"/>
          </w:rPr>
          <w:t>4.5</w:t>
        </w:r>
        <w:r w:rsidR="007322D6" w:rsidRPr="001A13D1">
          <w:rPr>
            <w:rFonts w:asciiTheme="minorHAnsi" w:eastAsiaTheme="minorEastAsia" w:hAnsiTheme="minorHAnsi" w:cstheme="minorBidi"/>
            <w:sz w:val="22"/>
            <w:szCs w:val="22"/>
          </w:rPr>
          <w:tab/>
        </w:r>
        <w:r w:rsidR="007322D6" w:rsidRPr="001A13D1">
          <w:rPr>
            <w:rStyle w:val="Hyperlink"/>
            <w:color w:val="auto"/>
          </w:rPr>
          <w:t>Software Requirements</w:t>
        </w:r>
        <w:r w:rsidR="007322D6" w:rsidRPr="001A13D1">
          <w:rPr>
            <w:webHidden/>
          </w:rPr>
          <w:tab/>
        </w:r>
        <w:r w:rsidR="007322D6" w:rsidRPr="001A13D1">
          <w:rPr>
            <w:webHidden/>
          </w:rPr>
          <w:fldChar w:fldCharType="begin"/>
        </w:r>
        <w:r w:rsidR="007322D6" w:rsidRPr="001A13D1">
          <w:rPr>
            <w:webHidden/>
          </w:rPr>
          <w:instrText xml:space="preserve"> PAGEREF _Toc70333710 \h </w:instrText>
        </w:r>
        <w:r w:rsidR="007322D6" w:rsidRPr="001A13D1">
          <w:rPr>
            <w:webHidden/>
          </w:rPr>
        </w:r>
        <w:r w:rsidR="007322D6" w:rsidRPr="001A13D1">
          <w:rPr>
            <w:webHidden/>
          </w:rPr>
          <w:fldChar w:fldCharType="separate"/>
        </w:r>
        <w:r w:rsidR="007322D6" w:rsidRPr="001A13D1">
          <w:rPr>
            <w:webHidden/>
          </w:rPr>
          <w:t>8</w:t>
        </w:r>
        <w:r w:rsidR="007322D6" w:rsidRPr="001A13D1">
          <w:rPr>
            <w:webHidden/>
          </w:rPr>
          <w:fldChar w:fldCharType="end"/>
        </w:r>
      </w:hyperlink>
    </w:p>
    <w:p w14:paraId="5A1C08E2" w14:textId="775376EA" w:rsidR="007322D6" w:rsidRPr="001A13D1" w:rsidRDefault="00683C9C">
      <w:pPr>
        <w:pStyle w:val="TOC2"/>
        <w:rPr>
          <w:rFonts w:asciiTheme="minorHAnsi" w:eastAsiaTheme="minorEastAsia" w:hAnsiTheme="minorHAnsi" w:cstheme="minorBidi"/>
          <w:sz w:val="22"/>
          <w:szCs w:val="22"/>
        </w:rPr>
      </w:pPr>
      <w:hyperlink w:anchor="_Toc70333711" w:history="1">
        <w:r w:rsidR="007322D6" w:rsidRPr="001A13D1">
          <w:rPr>
            <w:rStyle w:val="Hyperlink"/>
            <w:color w:val="auto"/>
          </w:rPr>
          <w:t>4.6</w:t>
        </w:r>
        <w:r w:rsidR="007322D6" w:rsidRPr="001A13D1">
          <w:rPr>
            <w:rFonts w:asciiTheme="minorHAnsi" w:eastAsiaTheme="minorEastAsia" w:hAnsiTheme="minorHAnsi" w:cstheme="minorBidi"/>
            <w:sz w:val="22"/>
            <w:szCs w:val="22"/>
          </w:rPr>
          <w:tab/>
        </w:r>
        <w:r w:rsidR="007322D6" w:rsidRPr="001A13D1">
          <w:rPr>
            <w:rStyle w:val="Hyperlink"/>
            <w:color w:val="auto"/>
          </w:rPr>
          <w:t>Security and Privacy Requirements</w:t>
        </w:r>
        <w:r w:rsidR="007322D6" w:rsidRPr="001A13D1">
          <w:rPr>
            <w:webHidden/>
          </w:rPr>
          <w:tab/>
        </w:r>
        <w:r w:rsidR="007322D6" w:rsidRPr="001A13D1">
          <w:rPr>
            <w:webHidden/>
          </w:rPr>
          <w:fldChar w:fldCharType="begin"/>
        </w:r>
        <w:r w:rsidR="007322D6" w:rsidRPr="001A13D1">
          <w:rPr>
            <w:webHidden/>
          </w:rPr>
          <w:instrText xml:space="preserve"> PAGEREF _Toc70333711 \h </w:instrText>
        </w:r>
        <w:r w:rsidR="007322D6" w:rsidRPr="001A13D1">
          <w:rPr>
            <w:webHidden/>
          </w:rPr>
        </w:r>
        <w:r w:rsidR="007322D6" w:rsidRPr="001A13D1">
          <w:rPr>
            <w:webHidden/>
          </w:rPr>
          <w:fldChar w:fldCharType="separate"/>
        </w:r>
        <w:r w:rsidR="007322D6" w:rsidRPr="001A13D1">
          <w:rPr>
            <w:webHidden/>
          </w:rPr>
          <w:t>9</w:t>
        </w:r>
        <w:r w:rsidR="007322D6" w:rsidRPr="001A13D1">
          <w:rPr>
            <w:webHidden/>
          </w:rPr>
          <w:fldChar w:fldCharType="end"/>
        </w:r>
      </w:hyperlink>
    </w:p>
    <w:p w14:paraId="008DAF9B" w14:textId="7522AE51" w:rsidR="007322D6" w:rsidRPr="001A13D1" w:rsidRDefault="00683C9C">
      <w:pPr>
        <w:pStyle w:val="TOC2"/>
        <w:rPr>
          <w:rFonts w:asciiTheme="minorHAnsi" w:eastAsiaTheme="minorEastAsia" w:hAnsiTheme="minorHAnsi" w:cstheme="minorBidi"/>
          <w:sz w:val="22"/>
          <w:szCs w:val="22"/>
        </w:rPr>
      </w:pPr>
      <w:hyperlink w:anchor="_Toc70333712" w:history="1">
        <w:r w:rsidR="007322D6" w:rsidRPr="001A13D1">
          <w:rPr>
            <w:rStyle w:val="Hyperlink"/>
            <w:color w:val="auto"/>
          </w:rPr>
          <w:t>4.7</w:t>
        </w:r>
        <w:r w:rsidR="007322D6" w:rsidRPr="001A13D1">
          <w:rPr>
            <w:rFonts w:asciiTheme="minorHAnsi" w:eastAsiaTheme="minorEastAsia" w:hAnsiTheme="minorHAnsi" w:cstheme="minorBidi"/>
            <w:sz w:val="22"/>
            <w:szCs w:val="22"/>
          </w:rPr>
          <w:tab/>
        </w:r>
        <w:r w:rsidR="007322D6" w:rsidRPr="001A13D1">
          <w:rPr>
            <w:rStyle w:val="Hyperlink"/>
            <w:color w:val="auto"/>
          </w:rPr>
          <w:t>Section 508 Compliance Requirements</w:t>
        </w:r>
        <w:r w:rsidR="007322D6" w:rsidRPr="001A13D1">
          <w:rPr>
            <w:webHidden/>
          </w:rPr>
          <w:tab/>
        </w:r>
        <w:r w:rsidR="007322D6" w:rsidRPr="001A13D1">
          <w:rPr>
            <w:webHidden/>
          </w:rPr>
          <w:fldChar w:fldCharType="begin"/>
        </w:r>
        <w:r w:rsidR="007322D6" w:rsidRPr="001A13D1">
          <w:rPr>
            <w:webHidden/>
          </w:rPr>
          <w:instrText xml:space="preserve"> PAGEREF _Toc70333712 \h </w:instrText>
        </w:r>
        <w:r w:rsidR="007322D6" w:rsidRPr="001A13D1">
          <w:rPr>
            <w:webHidden/>
          </w:rPr>
        </w:r>
        <w:r w:rsidR="007322D6" w:rsidRPr="001A13D1">
          <w:rPr>
            <w:webHidden/>
          </w:rPr>
          <w:fldChar w:fldCharType="separate"/>
        </w:r>
        <w:r w:rsidR="007322D6" w:rsidRPr="001A13D1">
          <w:rPr>
            <w:webHidden/>
          </w:rPr>
          <w:t>10</w:t>
        </w:r>
        <w:r w:rsidR="007322D6" w:rsidRPr="001A13D1">
          <w:rPr>
            <w:webHidden/>
          </w:rPr>
          <w:fldChar w:fldCharType="end"/>
        </w:r>
      </w:hyperlink>
    </w:p>
    <w:p w14:paraId="56967731" w14:textId="749C7CAB" w:rsidR="007322D6" w:rsidRPr="001A13D1" w:rsidRDefault="00683C9C">
      <w:pPr>
        <w:pStyle w:val="TOC2"/>
        <w:rPr>
          <w:rFonts w:asciiTheme="minorHAnsi" w:eastAsiaTheme="minorEastAsia" w:hAnsiTheme="minorHAnsi" w:cstheme="minorBidi"/>
          <w:sz w:val="22"/>
          <w:szCs w:val="22"/>
        </w:rPr>
      </w:pPr>
      <w:hyperlink w:anchor="_Toc70333713" w:history="1">
        <w:r w:rsidR="007322D6" w:rsidRPr="001A13D1">
          <w:rPr>
            <w:rStyle w:val="Hyperlink"/>
            <w:color w:val="auto"/>
          </w:rPr>
          <w:t>4.8</w:t>
        </w:r>
        <w:r w:rsidR="007322D6" w:rsidRPr="001A13D1">
          <w:rPr>
            <w:rFonts w:asciiTheme="minorHAnsi" w:eastAsiaTheme="minorEastAsia" w:hAnsiTheme="minorHAnsi" w:cstheme="minorBidi"/>
            <w:sz w:val="22"/>
            <w:szCs w:val="22"/>
          </w:rPr>
          <w:tab/>
        </w:r>
        <w:r w:rsidR="007322D6" w:rsidRPr="001A13D1">
          <w:rPr>
            <w:rStyle w:val="Hyperlink"/>
            <w:color w:val="auto"/>
          </w:rPr>
          <w:t>Records Management Requirements</w:t>
        </w:r>
        <w:r w:rsidR="007322D6" w:rsidRPr="001A13D1">
          <w:rPr>
            <w:webHidden/>
          </w:rPr>
          <w:tab/>
        </w:r>
        <w:r w:rsidR="007322D6" w:rsidRPr="001A13D1">
          <w:rPr>
            <w:webHidden/>
          </w:rPr>
          <w:fldChar w:fldCharType="begin"/>
        </w:r>
        <w:r w:rsidR="007322D6" w:rsidRPr="001A13D1">
          <w:rPr>
            <w:webHidden/>
          </w:rPr>
          <w:instrText xml:space="preserve"> PAGEREF _Toc70333713 \h </w:instrText>
        </w:r>
        <w:r w:rsidR="007322D6" w:rsidRPr="001A13D1">
          <w:rPr>
            <w:webHidden/>
          </w:rPr>
        </w:r>
        <w:r w:rsidR="007322D6" w:rsidRPr="001A13D1">
          <w:rPr>
            <w:webHidden/>
          </w:rPr>
          <w:fldChar w:fldCharType="separate"/>
        </w:r>
        <w:r w:rsidR="007322D6" w:rsidRPr="001A13D1">
          <w:rPr>
            <w:webHidden/>
          </w:rPr>
          <w:t>10</w:t>
        </w:r>
        <w:r w:rsidR="007322D6" w:rsidRPr="001A13D1">
          <w:rPr>
            <w:webHidden/>
          </w:rPr>
          <w:fldChar w:fldCharType="end"/>
        </w:r>
      </w:hyperlink>
    </w:p>
    <w:p w14:paraId="6567813F" w14:textId="5B3189CC" w:rsidR="007322D6" w:rsidRPr="001A13D1" w:rsidRDefault="00683C9C">
      <w:pPr>
        <w:pStyle w:val="TOC1"/>
        <w:rPr>
          <w:rFonts w:asciiTheme="minorHAnsi" w:eastAsiaTheme="minorEastAsia" w:hAnsiTheme="minorHAnsi" w:cstheme="minorBidi"/>
          <w:b w:val="0"/>
          <w:bCs w:val="0"/>
          <w:caps w:val="0"/>
          <w:sz w:val="22"/>
          <w:szCs w:val="22"/>
        </w:rPr>
      </w:pPr>
      <w:hyperlink w:anchor="_Toc70333714" w:history="1">
        <w:r w:rsidR="007322D6" w:rsidRPr="001A13D1">
          <w:rPr>
            <w:rStyle w:val="Hyperlink"/>
            <w:color w:val="auto"/>
          </w:rPr>
          <w:t>5</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Business Processes</w:t>
        </w:r>
        <w:r w:rsidR="007322D6" w:rsidRPr="001A13D1">
          <w:rPr>
            <w:webHidden/>
          </w:rPr>
          <w:tab/>
        </w:r>
        <w:r w:rsidR="007322D6" w:rsidRPr="001A13D1">
          <w:rPr>
            <w:webHidden/>
          </w:rPr>
          <w:fldChar w:fldCharType="begin"/>
        </w:r>
        <w:r w:rsidR="007322D6" w:rsidRPr="001A13D1">
          <w:rPr>
            <w:webHidden/>
          </w:rPr>
          <w:instrText xml:space="preserve"> PAGEREF _Toc70333714 \h </w:instrText>
        </w:r>
        <w:r w:rsidR="007322D6" w:rsidRPr="001A13D1">
          <w:rPr>
            <w:webHidden/>
          </w:rPr>
        </w:r>
        <w:r w:rsidR="007322D6" w:rsidRPr="001A13D1">
          <w:rPr>
            <w:webHidden/>
          </w:rPr>
          <w:fldChar w:fldCharType="separate"/>
        </w:r>
        <w:r w:rsidR="007322D6" w:rsidRPr="001A13D1">
          <w:rPr>
            <w:webHidden/>
          </w:rPr>
          <w:t>11</w:t>
        </w:r>
        <w:r w:rsidR="007322D6" w:rsidRPr="001A13D1">
          <w:rPr>
            <w:webHidden/>
          </w:rPr>
          <w:fldChar w:fldCharType="end"/>
        </w:r>
      </w:hyperlink>
    </w:p>
    <w:p w14:paraId="4ED62926" w14:textId="16A3D9BA" w:rsidR="007322D6" w:rsidRPr="001A13D1" w:rsidRDefault="00683C9C">
      <w:pPr>
        <w:pStyle w:val="TOC2"/>
        <w:rPr>
          <w:rFonts w:asciiTheme="minorHAnsi" w:eastAsiaTheme="minorEastAsia" w:hAnsiTheme="minorHAnsi" w:cstheme="minorBidi"/>
          <w:sz w:val="22"/>
          <w:szCs w:val="22"/>
        </w:rPr>
      </w:pPr>
      <w:hyperlink w:anchor="_Toc70333715" w:history="1">
        <w:r w:rsidR="007322D6" w:rsidRPr="001A13D1">
          <w:rPr>
            <w:rStyle w:val="Hyperlink"/>
            <w:color w:val="auto"/>
          </w:rPr>
          <w:t>5.1</w:t>
        </w:r>
        <w:r w:rsidR="007322D6" w:rsidRPr="001A13D1">
          <w:rPr>
            <w:rFonts w:asciiTheme="minorHAnsi" w:eastAsiaTheme="minorEastAsia" w:hAnsiTheme="minorHAnsi" w:cstheme="minorBidi"/>
            <w:sz w:val="22"/>
            <w:szCs w:val="22"/>
          </w:rPr>
          <w:tab/>
        </w:r>
        <w:r w:rsidR="007322D6" w:rsidRPr="001A13D1">
          <w:rPr>
            <w:rStyle w:val="Hyperlink"/>
            <w:color w:val="auto"/>
          </w:rPr>
          <w:t>Digital Mail Process Flow “As-Is”</w:t>
        </w:r>
        <w:r w:rsidR="007322D6" w:rsidRPr="001A13D1">
          <w:rPr>
            <w:webHidden/>
          </w:rPr>
          <w:tab/>
        </w:r>
        <w:r w:rsidR="007322D6" w:rsidRPr="001A13D1">
          <w:rPr>
            <w:webHidden/>
          </w:rPr>
          <w:fldChar w:fldCharType="begin"/>
        </w:r>
        <w:r w:rsidR="007322D6" w:rsidRPr="001A13D1">
          <w:rPr>
            <w:webHidden/>
          </w:rPr>
          <w:instrText xml:space="preserve"> PAGEREF _Toc70333715 \h </w:instrText>
        </w:r>
        <w:r w:rsidR="007322D6" w:rsidRPr="001A13D1">
          <w:rPr>
            <w:webHidden/>
          </w:rPr>
        </w:r>
        <w:r w:rsidR="007322D6" w:rsidRPr="001A13D1">
          <w:rPr>
            <w:webHidden/>
          </w:rPr>
          <w:fldChar w:fldCharType="separate"/>
        </w:r>
        <w:r w:rsidR="007322D6" w:rsidRPr="001A13D1">
          <w:rPr>
            <w:webHidden/>
          </w:rPr>
          <w:t>11</w:t>
        </w:r>
        <w:r w:rsidR="007322D6" w:rsidRPr="001A13D1">
          <w:rPr>
            <w:webHidden/>
          </w:rPr>
          <w:fldChar w:fldCharType="end"/>
        </w:r>
      </w:hyperlink>
    </w:p>
    <w:p w14:paraId="08F579CA" w14:textId="03ABD358" w:rsidR="007322D6" w:rsidRPr="001A13D1" w:rsidRDefault="00683C9C">
      <w:pPr>
        <w:pStyle w:val="TOC2"/>
        <w:rPr>
          <w:rFonts w:asciiTheme="minorHAnsi" w:eastAsiaTheme="minorEastAsia" w:hAnsiTheme="minorHAnsi" w:cstheme="minorBidi"/>
          <w:sz w:val="22"/>
          <w:szCs w:val="22"/>
        </w:rPr>
      </w:pPr>
      <w:hyperlink w:anchor="_Toc70333716" w:history="1">
        <w:r w:rsidR="007322D6" w:rsidRPr="001A13D1">
          <w:rPr>
            <w:rStyle w:val="Hyperlink"/>
            <w:color w:val="auto"/>
          </w:rPr>
          <w:t>5.2</w:t>
        </w:r>
        <w:r w:rsidR="007322D6" w:rsidRPr="001A13D1">
          <w:rPr>
            <w:rFonts w:asciiTheme="minorHAnsi" w:eastAsiaTheme="minorEastAsia" w:hAnsiTheme="minorHAnsi" w:cstheme="minorBidi"/>
            <w:sz w:val="22"/>
            <w:szCs w:val="22"/>
          </w:rPr>
          <w:tab/>
        </w:r>
        <w:r w:rsidR="007322D6" w:rsidRPr="001A13D1">
          <w:rPr>
            <w:rStyle w:val="Hyperlink"/>
            <w:color w:val="auto"/>
          </w:rPr>
          <w:t>Digital Mail Process Flow “To-Be”</w:t>
        </w:r>
        <w:r w:rsidR="007322D6" w:rsidRPr="001A13D1">
          <w:rPr>
            <w:webHidden/>
          </w:rPr>
          <w:tab/>
        </w:r>
        <w:r w:rsidR="007322D6" w:rsidRPr="001A13D1">
          <w:rPr>
            <w:webHidden/>
          </w:rPr>
          <w:fldChar w:fldCharType="begin"/>
        </w:r>
        <w:r w:rsidR="007322D6" w:rsidRPr="001A13D1">
          <w:rPr>
            <w:webHidden/>
          </w:rPr>
          <w:instrText xml:space="preserve"> PAGEREF _Toc70333716 \h </w:instrText>
        </w:r>
        <w:r w:rsidR="007322D6" w:rsidRPr="001A13D1">
          <w:rPr>
            <w:webHidden/>
          </w:rPr>
        </w:r>
        <w:r w:rsidR="007322D6" w:rsidRPr="001A13D1">
          <w:rPr>
            <w:webHidden/>
          </w:rPr>
          <w:fldChar w:fldCharType="separate"/>
        </w:r>
        <w:r w:rsidR="007322D6" w:rsidRPr="001A13D1">
          <w:rPr>
            <w:webHidden/>
          </w:rPr>
          <w:t>12</w:t>
        </w:r>
        <w:r w:rsidR="007322D6" w:rsidRPr="001A13D1">
          <w:rPr>
            <w:webHidden/>
          </w:rPr>
          <w:fldChar w:fldCharType="end"/>
        </w:r>
      </w:hyperlink>
    </w:p>
    <w:p w14:paraId="4C4DEBD6" w14:textId="187CF6EF" w:rsidR="007322D6" w:rsidRPr="001A13D1" w:rsidRDefault="00683C9C">
      <w:pPr>
        <w:pStyle w:val="TOC1"/>
        <w:rPr>
          <w:rFonts w:asciiTheme="minorHAnsi" w:eastAsiaTheme="minorEastAsia" w:hAnsiTheme="minorHAnsi" w:cstheme="minorBidi"/>
          <w:b w:val="0"/>
          <w:bCs w:val="0"/>
          <w:caps w:val="0"/>
          <w:sz w:val="22"/>
          <w:szCs w:val="22"/>
        </w:rPr>
      </w:pPr>
      <w:hyperlink w:anchor="_Toc70333717" w:history="1">
        <w:r w:rsidR="007322D6" w:rsidRPr="001A13D1">
          <w:rPr>
            <w:rStyle w:val="Hyperlink"/>
            <w:color w:val="auto"/>
          </w:rPr>
          <w:t>6</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Document File Format and Metadata</w:t>
        </w:r>
        <w:r w:rsidR="007322D6" w:rsidRPr="001A13D1">
          <w:rPr>
            <w:webHidden/>
          </w:rPr>
          <w:tab/>
        </w:r>
        <w:r w:rsidR="007322D6" w:rsidRPr="001A13D1">
          <w:rPr>
            <w:webHidden/>
          </w:rPr>
          <w:fldChar w:fldCharType="begin"/>
        </w:r>
        <w:r w:rsidR="007322D6" w:rsidRPr="001A13D1">
          <w:rPr>
            <w:webHidden/>
          </w:rPr>
          <w:instrText xml:space="preserve"> PAGEREF _Toc70333717 \h </w:instrText>
        </w:r>
        <w:r w:rsidR="007322D6" w:rsidRPr="001A13D1">
          <w:rPr>
            <w:webHidden/>
          </w:rPr>
        </w:r>
        <w:r w:rsidR="007322D6" w:rsidRPr="001A13D1">
          <w:rPr>
            <w:webHidden/>
          </w:rPr>
          <w:fldChar w:fldCharType="separate"/>
        </w:r>
        <w:r w:rsidR="007322D6" w:rsidRPr="001A13D1">
          <w:rPr>
            <w:webHidden/>
          </w:rPr>
          <w:t>13</w:t>
        </w:r>
        <w:r w:rsidR="007322D6" w:rsidRPr="001A13D1">
          <w:rPr>
            <w:webHidden/>
          </w:rPr>
          <w:fldChar w:fldCharType="end"/>
        </w:r>
      </w:hyperlink>
    </w:p>
    <w:p w14:paraId="645D4615" w14:textId="1D590218" w:rsidR="007322D6" w:rsidRPr="001A13D1" w:rsidRDefault="00683C9C">
      <w:pPr>
        <w:pStyle w:val="TOC2"/>
        <w:rPr>
          <w:rFonts w:asciiTheme="minorHAnsi" w:eastAsiaTheme="minorEastAsia" w:hAnsiTheme="minorHAnsi" w:cstheme="minorBidi"/>
          <w:sz w:val="22"/>
          <w:szCs w:val="22"/>
        </w:rPr>
      </w:pPr>
      <w:hyperlink w:anchor="_Toc70333718" w:history="1">
        <w:r w:rsidR="007322D6" w:rsidRPr="001A13D1">
          <w:rPr>
            <w:rStyle w:val="Hyperlink"/>
            <w:color w:val="auto"/>
          </w:rPr>
          <w:t>6.1</w:t>
        </w:r>
        <w:r w:rsidR="007322D6" w:rsidRPr="001A13D1">
          <w:rPr>
            <w:rFonts w:asciiTheme="minorHAnsi" w:eastAsiaTheme="minorEastAsia" w:hAnsiTheme="minorHAnsi" w:cstheme="minorBidi"/>
            <w:sz w:val="22"/>
            <w:szCs w:val="22"/>
          </w:rPr>
          <w:tab/>
        </w:r>
        <w:r w:rsidR="007322D6" w:rsidRPr="001A13D1">
          <w:rPr>
            <w:rStyle w:val="Hyperlink"/>
            <w:color w:val="auto"/>
          </w:rPr>
          <w:t>File Format</w:t>
        </w:r>
        <w:r w:rsidR="007322D6" w:rsidRPr="001A13D1">
          <w:rPr>
            <w:webHidden/>
          </w:rPr>
          <w:tab/>
        </w:r>
        <w:r w:rsidR="007322D6" w:rsidRPr="001A13D1">
          <w:rPr>
            <w:webHidden/>
          </w:rPr>
          <w:fldChar w:fldCharType="begin"/>
        </w:r>
        <w:r w:rsidR="007322D6" w:rsidRPr="001A13D1">
          <w:rPr>
            <w:webHidden/>
          </w:rPr>
          <w:instrText xml:space="preserve"> PAGEREF _Toc70333718 \h </w:instrText>
        </w:r>
        <w:r w:rsidR="007322D6" w:rsidRPr="001A13D1">
          <w:rPr>
            <w:webHidden/>
          </w:rPr>
        </w:r>
        <w:r w:rsidR="007322D6" w:rsidRPr="001A13D1">
          <w:rPr>
            <w:webHidden/>
          </w:rPr>
          <w:fldChar w:fldCharType="separate"/>
        </w:r>
        <w:r w:rsidR="007322D6" w:rsidRPr="001A13D1">
          <w:rPr>
            <w:webHidden/>
          </w:rPr>
          <w:t>13</w:t>
        </w:r>
        <w:r w:rsidR="007322D6" w:rsidRPr="001A13D1">
          <w:rPr>
            <w:webHidden/>
          </w:rPr>
          <w:fldChar w:fldCharType="end"/>
        </w:r>
      </w:hyperlink>
    </w:p>
    <w:p w14:paraId="69568F8F" w14:textId="24E6AC54" w:rsidR="007322D6" w:rsidRPr="001A13D1" w:rsidRDefault="00683C9C">
      <w:pPr>
        <w:pStyle w:val="TOC2"/>
        <w:rPr>
          <w:rFonts w:asciiTheme="minorHAnsi" w:eastAsiaTheme="minorEastAsia" w:hAnsiTheme="minorHAnsi" w:cstheme="minorBidi"/>
          <w:sz w:val="22"/>
          <w:szCs w:val="22"/>
        </w:rPr>
      </w:pPr>
      <w:hyperlink w:anchor="_Toc70333719" w:history="1">
        <w:r w:rsidR="007322D6" w:rsidRPr="001A13D1">
          <w:rPr>
            <w:rStyle w:val="Hyperlink"/>
            <w:color w:val="auto"/>
          </w:rPr>
          <w:t>6.2</w:t>
        </w:r>
        <w:r w:rsidR="007322D6" w:rsidRPr="001A13D1">
          <w:rPr>
            <w:rFonts w:asciiTheme="minorHAnsi" w:eastAsiaTheme="minorEastAsia" w:hAnsiTheme="minorHAnsi" w:cstheme="minorBidi"/>
            <w:sz w:val="22"/>
            <w:szCs w:val="22"/>
          </w:rPr>
          <w:tab/>
        </w:r>
        <w:r w:rsidR="007322D6" w:rsidRPr="001A13D1">
          <w:rPr>
            <w:rStyle w:val="Hyperlink"/>
            <w:color w:val="auto"/>
          </w:rPr>
          <w:t>Metadata</w:t>
        </w:r>
        <w:r w:rsidR="007322D6" w:rsidRPr="001A13D1">
          <w:rPr>
            <w:webHidden/>
          </w:rPr>
          <w:tab/>
        </w:r>
        <w:r w:rsidR="007322D6" w:rsidRPr="001A13D1">
          <w:rPr>
            <w:webHidden/>
          </w:rPr>
          <w:fldChar w:fldCharType="begin"/>
        </w:r>
        <w:r w:rsidR="007322D6" w:rsidRPr="001A13D1">
          <w:rPr>
            <w:webHidden/>
          </w:rPr>
          <w:instrText xml:space="preserve"> PAGEREF _Toc70333719 \h </w:instrText>
        </w:r>
        <w:r w:rsidR="007322D6" w:rsidRPr="001A13D1">
          <w:rPr>
            <w:webHidden/>
          </w:rPr>
        </w:r>
        <w:r w:rsidR="007322D6" w:rsidRPr="001A13D1">
          <w:rPr>
            <w:webHidden/>
          </w:rPr>
          <w:fldChar w:fldCharType="separate"/>
        </w:r>
        <w:r w:rsidR="007322D6" w:rsidRPr="001A13D1">
          <w:rPr>
            <w:webHidden/>
          </w:rPr>
          <w:t>13</w:t>
        </w:r>
        <w:r w:rsidR="007322D6" w:rsidRPr="001A13D1">
          <w:rPr>
            <w:webHidden/>
          </w:rPr>
          <w:fldChar w:fldCharType="end"/>
        </w:r>
      </w:hyperlink>
    </w:p>
    <w:p w14:paraId="38CE4B6C" w14:textId="445C94B8" w:rsidR="007322D6" w:rsidRPr="001A13D1" w:rsidRDefault="00683C9C">
      <w:pPr>
        <w:pStyle w:val="TOC1"/>
        <w:rPr>
          <w:rFonts w:asciiTheme="minorHAnsi" w:eastAsiaTheme="minorEastAsia" w:hAnsiTheme="minorHAnsi" w:cstheme="minorBidi"/>
          <w:b w:val="0"/>
          <w:bCs w:val="0"/>
          <w:caps w:val="0"/>
          <w:sz w:val="22"/>
          <w:szCs w:val="22"/>
        </w:rPr>
      </w:pPr>
      <w:hyperlink w:anchor="_Toc70333720" w:history="1">
        <w:r w:rsidR="007322D6" w:rsidRPr="001A13D1">
          <w:rPr>
            <w:rStyle w:val="Hyperlink"/>
            <w:color w:val="auto"/>
          </w:rPr>
          <w:t>Appendix A: References</w:t>
        </w:r>
        <w:r w:rsidR="007322D6" w:rsidRPr="001A13D1">
          <w:rPr>
            <w:webHidden/>
          </w:rPr>
          <w:tab/>
        </w:r>
        <w:r w:rsidR="007322D6" w:rsidRPr="001A13D1">
          <w:rPr>
            <w:webHidden/>
          </w:rPr>
          <w:fldChar w:fldCharType="begin"/>
        </w:r>
        <w:r w:rsidR="007322D6" w:rsidRPr="001A13D1">
          <w:rPr>
            <w:webHidden/>
          </w:rPr>
          <w:instrText xml:space="preserve"> PAGEREF _Toc70333720 \h </w:instrText>
        </w:r>
        <w:r w:rsidR="007322D6" w:rsidRPr="001A13D1">
          <w:rPr>
            <w:webHidden/>
          </w:rPr>
        </w:r>
        <w:r w:rsidR="007322D6" w:rsidRPr="001A13D1">
          <w:rPr>
            <w:webHidden/>
          </w:rPr>
          <w:fldChar w:fldCharType="separate"/>
        </w:r>
        <w:r w:rsidR="007322D6" w:rsidRPr="001A13D1">
          <w:rPr>
            <w:webHidden/>
          </w:rPr>
          <w:t>14</w:t>
        </w:r>
        <w:r w:rsidR="007322D6" w:rsidRPr="001A13D1">
          <w:rPr>
            <w:webHidden/>
          </w:rPr>
          <w:fldChar w:fldCharType="end"/>
        </w:r>
      </w:hyperlink>
    </w:p>
    <w:p w14:paraId="39158D5C" w14:textId="1F25416F" w:rsidR="003E7B67" w:rsidRPr="001A13D1" w:rsidRDefault="002121E8" w:rsidP="003E7B67">
      <w:r w:rsidRPr="001A13D1">
        <w:rPr>
          <w:noProof/>
          <w:szCs w:val="28"/>
        </w:rPr>
        <w:fldChar w:fldCharType="end"/>
      </w:r>
    </w:p>
    <w:p w14:paraId="5681E1EF" w14:textId="77777777" w:rsidR="003E7B67" w:rsidRPr="001A13D1" w:rsidRDefault="003E7B67">
      <w:pPr>
        <w:spacing w:before="0" w:after="0"/>
        <w:ind w:left="0"/>
        <w:jc w:val="left"/>
        <w:rPr>
          <w:rFonts w:eastAsia="Arial Unicode MS"/>
          <w:b/>
          <w:bCs/>
          <w:caps/>
          <w:kern w:val="36"/>
          <w:sz w:val="28"/>
          <w:szCs w:val="48"/>
        </w:rPr>
      </w:pPr>
      <w:r w:rsidRPr="001A13D1">
        <w:br w:type="page"/>
      </w:r>
    </w:p>
    <w:p w14:paraId="46DE7B43" w14:textId="2083C435" w:rsidR="005374A0" w:rsidRPr="001A13D1" w:rsidRDefault="00716483" w:rsidP="003E7B67">
      <w:pPr>
        <w:pStyle w:val="Heading1"/>
        <w:numPr>
          <w:ilvl w:val="0"/>
          <w:numId w:val="26"/>
        </w:numPr>
      </w:pPr>
      <w:bookmarkStart w:id="4" w:name="_Toc70333693"/>
      <w:r w:rsidRPr="001A13D1">
        <w:lastRenderedPageBreak/>
        <w:t>I</w:t>
      </w:r>
      <w:r w:rsidR="005374A0" w:rsidRPr="001A13D1">
        <w:t>ntroduction</w:t>
      </w:r>
      <w:bookmarkEnd w:id="2"/>
      <w:bookmarkEnd w:id="4"/>
    </w:p>
    <w:p w14:paraId="602B8730" w14:textId="6F59618D" w:rsidR="005374A0" w:rsidRPr="001A13D1" w:rsidRDefault="005374A0" w:rsidP="000219CA">
      <w:pPr>
        <w:pStyle w:val="Heading2"/>
      </w:pPr>
      <w:bookmarkStart w:id="5" w:name="_Toc456598587"/>
      <w:bookmarkStart w:id="6" w:name="_Toc456600918"/>
      <w:bookmarkStart w:id="7" w:name="_Toc494193640"/>
      <w:bookmarkStart w:id="8" w:name="_Toc70333694"/>
      <w:bookmarkStart w:id="9" w:name="_Toc196544077"/>
      <w:r w:rsidRPr="001A13D1">
        <w:t>P</w:t>
      </w:r>
      <w:bookmarkEnd w:id="5"/>
      <w:bookmarkEnd w:id="6"/>
      <w:bookmarkEnd w:id="7"/>
      <w:r w:rsidRPr="001A13D1">
        <w:t>urpose</w:t>
      </w:r>
      <w:bookmarkEnd w:id="8"/>
      <w:r w:rsidRPr="001A13D1">
        <w:t xml:space="preserve"> </w:t>
      </w:r>
      <w:bookmarkEnd w:id="9"/>
    </w:p>
    <w:p w14:paraId="2F21D3FE" w14:textId="7E45FE07" w:rsidR="00A32D00" w:rsidRPr="001A13D1" w:rsidRDefault="00A32D00" w:rsidP="00A32D00">
      <w:pPr>
        <w:pStyle w:val="BodyText"/>
        <w:jc w:val="left"/>
      </w:pPr>
      <w:r w:rsidRPr="001A13D1">
        <w:t xml:space="preserve">This Requirements Definition Document is intended to capture and describe the business needs for the creation of a new Digital Mail Solution needed by the </w:t>
      </w:r>
      <w:r w:rsidR="00002259" w:rsidRPr="001A13D1">
        <w:t>Administration for Children and Families (</w:t>
      </w:r>
      <w:r w:rsidR="00047F23" w:rsidRPr="001A13D1">
        <w:t>ACF</w:t>
      </w:r>
      <w:r w:rsidR="00002259" w:rsidRPr="001A13D1">
        <w:t>)</w:t>
      </w:r>
      <w:r w:rsidR="00047F23" w:rsidRPr="001A13D1">
        <w:t xml:space="preserve"> </w:t>
      </w:r>
      <w:r w:rsidRPr="001A13D1">
        <w:t xml:space="preserve">Executive Secretariat (Exec Sec). This document provides insight into </w:t>
      </w:r>
      <w:r w:rsidR="00C2541D" w:rsidRPr="001A13D1">
        <w:t>the ”As</w:t>
      </w:r>
      <w:r w:rsidRPr="001A13D1">
        <w:t>-Is</w:t>
      </w:r>
      <w:r w:rsidR="00047F23" w:rsidRPr="001A13D1">
        <w:t>”</w:t>
      </w:r>
      <w:r w:rsidRPr="001A13D1">
        <w:t xml:space="preserve"> and </w:t>
      </w:r>
      <w:r w:rsidR="00047F23" w:rsidRPr="001A13D1">
        <w:t>“</w:t>
      </w:r>
      <w:r w:rsidRPr="001A13D1">
        <w:t>To-Be</w:t>
      </w:r>
      <w:r w:rsidR="00047F23" w:rsidRPr="001A13D1">
        <w:t>”</w:t>
      </w:r>
      <w:r w:rsidRPr="001A13D1">
        <w:t xml:space="preserve"> business environments including the business processes, </w:t>
      </w:r>
      <w:r w:rsidR="00CC6AB2" w:rsidRPr="001A13D1">
        <w:t xml:space="preserve">mail digitalization </w:t>
      </w:r>
      <w:r w:rsidRPr="001A13D1">
        <w:t xml:space="preserve">requirements, </w:t>
      </w:r>
      <w:r w:rsidR="00047F23" w:rsidRPr="001A13D1">
        <w:t>user types</w:t>
      </w:r>
      <w:r w:rsidRPr="001A13D1">
        <w:t>, and stakeholders of the target solution. It identifies high-level capabilities needed by the target solution through</w:t>
      </w:r>
      <w:r w:rsidR="00CC6AB2" w:rsidRPr="001A13D1">
        <w:t xml:space="preserve"> the identification of</w:t>
      </w:r>
      <w:r w:rsidRPr="001A13D1">
        <w:t xml:space="preserve"> the functional and non-functional requirements. </w:t>
      </w:r>
    </w:p>
    <w:p w14:paraId="3FCE7324" w14:textId="43674E51" w:rsidR="00A32D00" w:rsidRPr="001A13D1" w:rsidRDefault="00A32D00" w:rsidP="00A32D00">
      <w:pPr>
        <w:pStyle w:val="BodyText"/>
      </w:pPr>
      <w:r w:rsidRPr="001A13D1">
        <w:t xml:space="preserve">This Requirements Definition Document reflects requirements at a level appropriate for an acquisition </w:t>
      </w:r>
    </w:p>
    <w:p w14:paraId="35D8E987" w14:textId="77777777" w:rsidR="00161CD4" w:rsidRPr="001A13D1" w:rsidRDefault="00161CD4" w:rsidP="00161CD4">
      <w:pPr>
        <w:pStyle w:val="Heading2"/>
      </w:pPr>
      <w:bookmarkStart w:id="10" w:name="_Toc70333695"/>
      <w:r w:rsidRPr="001A13D1">
        <w:t>Background</w:t>
      </w:r>
      <w:bookmarkStart w:id="11" w:name="_Toc494193646"/>
      <w:bookmarkEnd w:id="10"/>
    </w:p>
    <w:p w14:paraId="25D41EC2" w14:textId="13985D15" w:rsidR="00686532" w:rsidRPr="001A13D1" w:rsidRDefault="00A32D00" w:rsidP="00161CD4">
      <w:r w:rsidRPr="001A13D1">
        <w:t>As an ope</w:t>
      </w:r>
      <w:r w:rsidR="00002259" w:rsidRPr="001A13D1">
        <w:t>rating division within HHS, ACF’s</w:t>
      </w:r>
      <w:r w:rsidRPr="001A13D1">
        <w:t xml:space="preserve"> mission is to foster the health and well-being of children, youth, families, individuals and communities to be resilient, safe, healthy, and economically secure by providing federal leadership, partnership and resources for the compassionate and effective delivery of human services. </w:t>
      </w:r>
    </w:p>
    <w:p w14:paraId="22C476FC" w14:textId="77777777" w:rsidR="00ED2947" w:rsidRPr="001A13D1" w:rsidRDefault="00ED2947" w:rsidP="00ED2947">
      <w:r w:rsidRPr="001A13D1">
        <w:t>The pandemic demonstrated a need to explore an electronic solution, not only to address the needs created during the telework scenario created by the pandemic, but also to streamline the process moving forward.</w:t>
      </w:r>
    </w:p>
    <w:p w14:paraId="2C10DC0C" w14:textId="20F52839" w:rsidR="00161CD4" w:rsidRPr="001A13D1" w:rsidRDefault="00D50974" w:rsidP="00161CD4">
      <w:r w:rsidRPr="001A13D1">
        <w:t xml:space="preserve">Exec Sec is requesting guidance to identify a solution to scan/digitize all mail/correspondence </w:t>
      </w:r>
      <w:commentRangeStart w:id="12"/>
      <w:r w:rsidRPr="001A13D1">
        <w:t>received at all ACF Program Offices</w:t>
      </w:r>
      <w:commentRangeEnd w:id="12"/>
      <w:r w:rsidR="00683C9C">
        <w:rPr>
          <w:rStyle w:val="CommentReference"/>
        </w:rPr>
        <w:commentReference w:id="12"/>
      </w:r>
      <w:r w:rsidRPr="001A13D1">
        <w:t xml:space="preserve">. </w:t>
      </w:r>
    </w:p>
    <w:p w14:paraId="45531789" w14:textId="168A58F8" w:rsidR="00735BBE" w:rsidRPr="001A13D1" w:rsidRDefault="00716483" w:rsidP="003E7B67">
      <w:pPr>
        <w:pStyle w:val="Heading1"/>
      </w:pPr>
      <w:bookmarkStart w:id="13" w:name="_Toc70333696"/>
      <w:r w:rsidRPr="001A13D1">
        <w:rPr>
          <w:b w:val="0"/>
          <w:bCs w:val="0"/>
        </w:rPr>
        <w:t>B</w:t>
      </w:r>
      <w:r w:rsidR="00735BBE" w:rsidRPr="001A13D1">
        <w:t xml:space="preserve">usiness </w:t>
      </w:r>
      <w:r w:rsidRPr="001A13D1">
        <w:t>R</w:t>
      </w:r>
      <w:r w:rsidR="00735BBE" w:rsidRPr="001A13D1">
        <w:t xml:space="preserve">equirements </w:t>
      </w:r>
      <w:r w:rsidRPr="001A13D1">
        <w:t>O</w:t>
      </w:r>
      <w:r w:rsidR="00735BBE" w:rsidRPr="001A13D1">
        <w:t>verview</w:t>
      </w:r>
      <w:bookmarkEnd w:id="13"/>
    </w:p>
    <w:p w14:paraId="4645E2B4" w14:textId="7A8092FA" w:rsidR="00321955" w:rsidRPr="001A13D1" w:rsidRDefault="00735BBE" w:rsidP="00735BBE">
      <w:pPr>
        <w:pStyle w:val="Heading2"/>
      </w:pPr>
      <w:bookmarkStart w:id="14" w:name="_Toc70333697"/>
      <w:r w:rsidRPr="001A13D1">
        <w:t>Assum</w:t>
      </w:r>
      <w:r w:rsidR="005018AC" w:rsidRPr="001A13D1">
        <w:t>p</w:t>
      </w:r>
      <w:r w:rsidRPr="001A13D1">
        <w:t xml:space="preserve">tions </w:t>
      </w:r>
      <w:r w:rsidR="00AD23EE" w:rsidRPr="001A13D1">
        <w:t>/</w:t>
      </w:r>
      <w:r w:rsidRPr="001A13D1">
        <w:t xml:space="preserve"> </w:t>
      </w:r>
      <w:r w:rsidR="00ED2DCF" w:rsidRPr="001A13D1">
        <w:t>Constraints</w:t>
      </w:r>
      <w:bookmarkEnd w:id="14"/>
    </w:p>
    <w:p w14:paraId="0B602727" w14:textId="77777777" w:rsidR="00AD23EE" w:rsidRPr="001A13D1" w:rsidRDefault="00AD23EE" w:rsidP="00AD23EE">
      <w:pPr>
        <w:pStyle w:val="BodyText"/>
      </w:pPr>
      <w:bookmarkStart w:id="15" w:name="_Hlk69286162"/>
      <w:bookmarkStart w:id="16" w:name="_Hlk69223901"/>
      <w:r w:rsidRPr="001A13D1">
        <w:t>General assumptions and constraints that impact the requirements or technical design of the solution include</w:t>
      </w:r>
      <w:bookmarkEnd w:id="15"/>
      <w:r w:rsidRPr="001A13D1">
        <w:t>:</w:t>
      </w:r>
    </w:p>
    <w:bookmarkEnd w:id="16"/>
    <w:p w14:paraId="02CABF0A" w14:textId="025F9200" w:rsidR="00AD23EE" w:rsidRPr="001A13D1" w:rsidRDefault="00AD23EE" w:rsidP="00AD23EE">
      <w:pPr>
        <w:pStyle w:val="BodyText"/>
        <w:numPr>
          <w:ilvl w:val="0"/>
          <w:numId w:val="21"/>
        </w:numPr>
        <w:ind w:left="1080"/>
        <w:jc w:val="left"/>
      </w:pPr>
      <w:r w:rsidRPr="001A13D1">
        <w:t xml:space="preserve">The ability of the scanning solution to establish an interface with </w:t>
      </w:r>
      <w:r w:rsidR="00AE284B" w:rsidRPr="001A13D1">
        <w:t xml:space="preserve">the </w:t>
      </w:r>
      <w:r w:rsidR="00732BD4" w:rsidRPr="001A13D1">
        <w:t>SWIFT</w:t>
      </w:r>
      <w:r w:rsidR="00AE284B" w:rsidRPr="001A13D1">
        <w:t xml:space="preserve"> system</w:t>
      </w:r>
      <w:r w:rsidR="00732BD4" w:rsidRPr="001A13D1">
        <w:t xml:space="preserve"> </w:t>
      </w:r>
      <w:r w:rsidR="004D02E5" w:rsidRPr="001A13D1">
        <w:t>and upload data in pre-determined format</w:t>
      </w:r>
      <w:r w:rsidR="00B25228" w:rsidRPr="001A13D1">
        <w:t>.</w:t>
      </w:r>
      <w:r w:rsidRPr="001A13D1">
        <w:t xml:space="preserve"> </w:t>
      </w:r>
    </w:p>
    <w:p w14:paraId="370F9B21" w14:textId="0E7047F6" w:rsidR="00AD23EE" w:rsidRPr="001A13D1" w:rsidRDefault="00AD23EE" w:rsidP="00AD23EE">
      <w:pPr>
        <w:pStyle w:val="BodyText"/>
        <w:numPr>
          <w:ilvl w:val="0"/>
          <w:numId w:val="21"/>
        </w:numPr>
        <w:ind w:left="1080"/>
        <w:jc w:val="left"/>
      </w:pPr>
      <w:r w:rsidRPr="001A13D1">
        <w:t xml:space="preserve">The proposed solution will reside in the </w:t>
      </w:r>
      <w:r w:rsidR="00686532" w:rsidRPr="001A13D1">
        <w:t xml:space="preserve">specific location accessible </w:t>
      </w:r>
      <w:r w:rsidR="00B25228" w:rsidRPr="001A13D1">
        <w:t xml:space="preserve">only </w:t>
      </w:r>
      <w:r w:rsidR="00686532" w:rsidRPr="001A13D1">
        <w:t>by the</w:t>
      </w:r>
      <w:r w:rsidR="009C7AA2" w:rsidRPr="001A13D1">
        <w:t xml:space="preserve"> PSC</w:t>
      </w:r>
      <w:r w:rsidR="00686532" w:rsidRPr="001A13D1">
        <w:t xml:space="preserve"> operation</w:t>
      </w:r>
      <w:r w:rsidR="00B25228" w:rsidRPr="001A13D1">
        <w:t>s</w:t>
      </w:r>
      <w:r w:rsidR="00686532" w:rsidRPr="001A13D1">
        <w:t xml:space="preserve"> </w:t>
      </w:r>
      <w:r w:rsidR="00732BD4" w:rsidRPr="001A13D1">
        <w:t>personnel</w:t>
      </w:r>
      <w:r w:rsidR="00B25228" w:rsidRPr="001A13D1">
        <w:t xml:space="preserve"> with proper security.</w:t>
      </w:r>
    </w:p>
    <w:p w14:paraId="6CBF192E" w14:textId="3E930410" w:rsidR="00AD23EE" w:rsidRPr="001A13D1" w:rsidRDefault="00AD23EE" w:rsidP="00AD23EE">
      <w:pPr>
        <w:pStyle w:val="BodyText"/>
        <w:numPr>
          <w:ilvl w:val="0"/>
          <w:numId w:val="21"/>
        </w:numPr>
        <w:ind w:left="1080"/>
        <w:jc w:val="left"/>
      </w:pPr>
      <w:r w:rsidRPr="001A13D1">
        <w:t xml:space="preserve">The solution </w:t>
      </w:r>
      <w:r w:rsidR="009C7AA2" w:rsidRPr="001A13D1">
        <w:t>will allow</w:t>
      </w:r>
      <w:r w:rsidRPr="001A13D1">
        <w:t xml:space="preserve"> for </w:t>
      </w:r>
      <w:r w:rsidR="004D02E5" w:rsidRPr="001A13D1">
        <w:t xml:space="preserve">proper </w:t>
      </w:r>
      <w:r w:rsidRPr="001A13D1">
        <w:t xml:space="preserve">scalability </w:t>
      </w:r>
      <w:r w:rsidR="004D02E5" w:rsidRPr="001A13D1">
        <w:t xml:space="preserve">to </w:t>
      </w:r>
      <w:r w:rsidRPr="001A13D1">
        <w:t>handl</w:t>
      </w:r>
      <w:r w:rsidR="004D02E5" w:rsidRPr="001A13D1">
        <w:t>e</w:t>
      </w:r>
      <w:r w:rsidRPr="001A13D1">
        <w:t xml:space="preserve"> </w:t>
      </w:r>
      <w:r w:rsidR="004D02E5" w:rsidRPr="001A13D1">
        <w:t xml:space="preserve">various </w:t>
      </w:r>
      <w:r w:rsidRPr="001A13D1">
        <w:t>mail volumes.</w:t>
      </w:r>
    </w:p>
    <w:p w14:paraId="617B6824" w14:textId="7F2D7D9D" w:rsidR="00E665E2" w:rsidRPr="001A13D1" w:rsidRDefault="00E665E2" w:rsidP="00AD23EE">
      <w:pPr>
        <w:pStyle w:val="BodyText"/>
        <w:numPr>
          <w:ilvl w:val="0"/>
          <w:numId w:val="21"/>
        </w:numPr>
        <w:ind w:left="1080"/>
        <w:jc w:val="left"/>
      </w:pPr>
      <w:commentRangeStart w:id="17"/>
      <w:r w:rsidRPr="001A13D1">
        <w:t>The solution shall have Fed</w:t>
      </w:r>
      <w:r w:rsidR="00C2541D" w:rsidRPr="001A13D1">
        <w:t>RAMP</w:t>
      </w:r>
      <w:r w:rsidRPr="001A13D1">
        <w:t xml:space="preserve"> certification.</w:t>
      </w:r>
      <w:commentRangeEnd w:id="17"/>
      <w:r w:rsidR="00683C9C">
        <w:rPr>
          <w:rStyle w:val="CommentReference"/>
        </w:rPr>
        <w:commentReference w:id="17"/>
      </w:r>
    </w:p>
    <w:p w14:paraId="2C9A520E" w14:textId="290FB574" w:rsidR="00AE284B" w:rsidRPr="001A13D1" w:rsidRDefault="00AE284B" w:rsidP="00AD23EE">
      <w:pPr>
        <w:pStyle w:val="BodyText"/>
        <w:numPr>
          <w:ilvl w:val="0"/>
          <w:numId w:val="21"/>
        </w:numPr>
        <w:ind w:left="1080"/>
        <w:jc w:val="left"/>
      </w:pPr>
      <w:r w:rsidRPr="001A13D1">
        <w:t>The solution shall acquire ATO to operate in production.</w:t>
      </w:r>
    </w:p>
    <w:p w14:paraId="0040801C" w14:textId="65DD61F4" w:rsidR="00AD23EE" w:rsidRPr="001A13D1" w:rsidRDefault="00AD23EE" w:rsidP="00AD23EE">
      <w:pPr>
        <w:pStyle w:val="BodyText"/>
        <w:numPr>
          <w:ilvl w:val="0"/>
          <w:numId w:val="21"/>
        </w:numPr>
        <w:ind w:left="1080"/>
        <w:jc w:val="left"/>
      </w:pPr>
      <w:bookmarkStart w:id="18" w:name="_Hlk69286478"/>
      <w:r w:rsidRPr="001A13D1">
        <w:t xml:space="preserve">The solution </w:t>
      </w:r>
      <w:r w:rsidR="00B25228" w:rsidRPr="001A13D1">
        <w:t>will</w:t>
      </w:r>
      <w:r w:rsidRPr="001A13D1">
        <w:t xml:space="preserve"> be maintained by the Government or support contractors.</w:t>
      </w:r>
    </w:p>
    <w:p w14:paraId="47828B2E" w14:textId="6BCD6B66" w:rsidR="00AD23EE" w:rsidRPr="001A13D1" w:rsidRDefault="00716483" w:rsidP="00AD23EE">
      <w:pPr>
        <w:pStyle w:val="Heading2"/>
      </w:pPr>
      <w:bookmarkStart w:id="19" w:name="_Toc70333698"/>
      <w:bookmarkStart w:id="20" w:name="_Hlk69288405"/>
      <w:bookmarkEnd w:id="18"/>
      <w:r w:rsidRPr="001A13D1">
        <w:lastRenderedPageBreak/>
        <w:t>C</w:t>
      </w:r>
      <w:r w:rsidR="00AD23EE" w:rsidRPr="001A13D1">
        <w:t xml:space="preserve">urrent </w:t>
      </w:r>
      <w:r w:rsidRPr="001A13D1">
        <w:t>B</w:t>
      </w:r>
      <w:r w:rsidR="00AD23EE" w:rsidRPr="001A13D1">
        <w:t>usiness</w:t>
      </w:r>
      <w:r w:rsidR="009C7AA2" w:rsidRPr="001A13D1">
        <w:t xml:space="preserve"> </w:t>
      </w:r>
      <w:r w:rsidR="00B75958" w:rsidRPr="001A13D1">
        <w:t xml:space="preserve">Process </w:t>
      </w:r>
      <w:r w:rsidR="003E7B67" w:rsidRPr="001A13D1">
        <w:rPr>
          <w:rStyle w:val="FootnoteReference"/>
        </w:rPr>
        <w:footnoteReference w:id="1"/>
      </w:r>
      <w:bookmarkEnd w:id="19"/>
    </w:p>
    <w:p w14:paraId="2D5E1707" w14:textId="4E77183D" w:rsidR="00D5548C" w:rsidRPr="001A13D1" w:rsidRDefault="00D5548C" w:rsidP="00AD23EE">
      <w:pPr>
        <w:jc w:val="left"/>
      </w:pPr>
      <w:bookmarkStart w:id="21" w:name="_Hlk69714547"/>
      <w:bookmarkEnd w:id="20"/>
      <w:r w:rsidRPr="001A13D1">
        <w:rPr>
          <w:shd w:val="clear" w:color="auto" w:fill="FFFFFF"/>
        </w:rPr>
        <w:t>The Program Support Center (PSC) provides official government mail services to all federal agencies, including HHS and ACF. They prepare and dispatch outgoing mail using a “Rate-Shop” system to compare real-time information from mail carriers and identify the most cost-efficient vendor based on weight, destination, and time sensitivity of deliveries. PSC also collects interoffice mail from designated mail stops each business day and performs special “hand carry” services upon request.</w:t>
      </w:r>
    </w:p>
    <w:p w14:paraId="3ACE219C" w14:textId="0728E25F" w:rsidR="00AD23EE" w:rsidRPr="001A13D1" w:rsidRDefault="00AE284B" w:rsidP="00AD23EE">
      <w:pPr>
        <w:jc w:val="left"/>
      </w:pPr>
      <w:r w:rsidRPr="001A13D1">
        <w:t xml:space="preserve">Currently, </w:t>
      </w:r>
      <w:r w:rsidR="00AE62A7" w:rsidRPr="001A13D1">
        <w:t>correspondence/</w:t>
      </w:r>
      <w:r w:rsidRPr="001A13D1">
        <w:t xml:space="preserve">mail </w:t>
      </w:r>
      <w:r w:rsidR="00AE62A7" w:rsidRPr="001A13D1">
        <w:t xml:space="preserve">is manually </w:t>
      </w:r>
      <w:r w:rsidR="00AD23EE" w:rsidRPr="001A13D1">
        <w:t xml:space="preserve">distributed by </w:t>
      </w:r>
      <w:r w:rsidR="00D5548C" w:rsidRPr="001A13D1">
        <w:t>PSC to</w:t>
      </w:r>
      <w:r w:rsidR="00AD23EE" w:rsidRPr="001A13D1">
        <w:t xml:space="preserve"> Exec Sec and all </w:t>
      </w:r>
      <w:r w:rsidR="00AE62A7" w:rsidRPr="001A13D1">
        <w:t xml:space="preserve">ACF </w:t>
      </w:r>
      <w:r w:rsidR="00AD23EE" w:rsidRPr="001A13D1">
        <w:t xml:space="preserve">program offices, requiring staff to </w:t>
      </w:r>
      <w:r w:rsidR="00AE62A7" w:rsidRPr="001A13D1">
        <w:t xml:space="preserve">manually </w:t>
      </w:r>
      <w:r w:rsidR="00AD23EE" w:rsidRPr="001A13D1">
        <w:t xml:space="preserve">scan the mail, send to their computers, then pull into the SWIFT system for processing; or to physically deliver the mail to the appropriate office (walking it from floor to floor, as needed).  </w:t>
      </w:r>
    </w:p>
    <w:bookmarkEnd w:id="21"/>
    <w:p w14:paraId="506E6EA0" w14:textId="186BCC62" w:rsidR="00AD23EE" w:rsidRPr="001A13D1" w:rsidRDefault="0012676E" w:rsidP="0012676E">
      <w:pPr>
        <w:jc w:val="left"/>
      </w:pPr>
      <w:r w:rsidRPr="001A13D1">
        <w:t xml:space="preserve">The current operational environment </w:t>
      </w:r>
      <w:r w:rsidR="00487599" w:rsidRPr="001A13D1">
        <w:t>has</w:t>
      </w:r>
      <w:r w:rsidRPr="001A13D1">
        <w:t xml:space="preserve"> resulted in</w:t>
      </w:r>
      <w:r w:rsidR="00AD23EE" w:rsidRPr="001A13D1">
        <w:t>:</w:t>
      </w:r>
    </w:p>
    <w:p w14:paraId="3796C565" w14:textId="77777777" w:rsidR="00AD23EE" w:rsidRPr="001A13D1" w:rsidRDefault="00AD23EE" w:rsidP="0012676E">
      <w:pPr>
        <w:numPr>
          <w:ilvl w:val="0"/>
          <w:numId w:val="23"/>
        </w:numPr>
      </w:pPr>
      <w:r w:rsidRPr="001A13D1">
        <w:t>Mail displacements</w:t>
      </w:r>
    </w:p>
    <w:p w14:paraId="2E1F824B" w14:textId="59F89508" w:rsidR="00AD23EE" w:rsidRPr="001A13D1" w:rsidRDefault="00AD23EE" w:rsidP="0012676E">
      <w:pPr>
        <w:numPr>
          <w:ilvl w:val="0"/>
          <w:numId w:val="23"/>
        </w:numPr>
      </w:pPr>
      <w:r w:rsidRPr="001A13D1">
        <w:t>Lost mail</w:t>
      </w:r>
    </w:p>
    <w:p w14:paraId="09D63F7B" w14:textId="20BC6028" w:rsidR="00AD23EE" w:rsidRPr="001A13D1" w:rsidRDefault="00AD23EE" w:rsidP="0012676E">
      <w:pPr>
        <w:numPr>
          <w:ilvl w:val="0"/>
          <w:numId w:val="23"/>
        </w:numPr>
      </w:pPr>
      <w:r w:rsidRPr="001A13D1">
        <w:t>Delays in mail delivery</w:t>
      </w:r>
      <w:r w:rsidR="0012676E" w:rsidRPr="001A13D1">
        <w:t>, and</w:t>
      </w:r>
    </w:p>
    <w:p w14:paraId="7B4E090D" w14:textId="77777777" w:rsidR="00AD23EE" w:rsidRPr="001A13D1" w:rsidRDefault="00AD23EE" w:rsidP="0012676E">
      <w:pPr>
        <w:numPr>
          <w:ilvl w:val="0"/>
          <w:numId w:val="23"/>
        </w:numPr>
      </w:pPr>
      <w:r w:rsidRPr="001A13D1">
        <w:t>Delays in ACF staff responses to direct inquiries</w:t>
      </w:r>
    </w:p>
    <w:p w14:paraId="47B8586C" w14:textId="034256D3" w:rsidR="00AD23EE" w:rsidRPr="001A13D1" w:rsidRDefault="00716483" w:rsidP="001063C1">
      <w:pPr>
        <w:pStyle w:val="Heading2"/>
      </w:pPr>
      <w:bookmarkStart w:id="22" w:name="_Toc70333699"/>
      <w:r w:rsidRPr="001A13D1">
        <w:t>T</w:t>
      </w:r>
      <w:r w:rsidR="001063C1" w:rsidRPr="001A13D1">
        <w:t xml:space="preserve">arget </w:t>
      </w:r>
      <w:r w:rsidRPr="001A13D1">
        <w:t>S</w:t>
      </w:r>
      <w:r w:rsidR="001063C1" w:rsidRPr="001A13D1">
        <w:t xml:space="preserve">olution </w:t>
      </w:r>
      <w:r w:rsidR="00B75958" w:rsidRPr="001A13D1">
        <w:t xml:space="preserve">Process </w:t>
      </w:r>
      <w:r w:rsidRPr="001A13D1">
        <w:t>O</w:t>
      </w:r>
      <w:r w:rsidR="001063C1" w:rsidRPr="001A13D1">
        <w:t>verview</w:t>
      </w:r>
      <w:r w:rsidR="00FC0D3A" w:rsidRPr="001A13D1">
        <w:t xml:space="preserve"> </w:t>
      </w:r>
      <w:r w:rsidR="00686532" w:rsidRPr="001A13D1">
        <w:rPr>
          <w:rStyle w:val="FootnoteReference"/>
        </w:rPr>
        <w:footnoteReference w:id="2"/>
      </w:r>
      <w:bookmarkEnd w:id="22"/>
    </w:p>
    <w:p w14:paraId="1F0501AF" w14:textId="38ABB859" w:rsidR="008D683C" w:rsidRPr="001A13D1" w:rsidRDefault="001063C1" w:rsidP="001063C1">
      <w:pPr>
        <w:pStyle w:val="BodyText"/>
        <w:jc w:val="left"/>
      </w:pPr>
      <w:r w:rsidRPr="001A13D1">
        <w:t xml:space="preserve">In the target solution </w:t>
      </w:r>
      <w:r w:rsidR="005D6ABC" w:rsidRPr="001A13D1">
        <w:t>process,</w:t>
      </w:r>
      <w:r w:rsidRPr="001A13D1">
        <w:t xml:space="preserve"> all ACF incoming </w:t>
      </w:r>
      <w:r w:rsidR="00B75958" w:rsidRPr="001A13D1">
        <w:t>correspondence/</w:t>
      </w:r>
      <w:r w:rsidRPr="001A13D1">
        <w:t xml:space="preserve">mail will be properly sorted and based on the priority </w:t>
      </w:r>
      <w:r w:rsidR="003E7B67" w:rsidRPr="001A13D1">
        <w:t xml:space="preserve">opened and </w:t>
      </w:r>
      <w:r w:rsidRPr="001A13D1">
        <w:t>either ha</w:t>
      </w:r>
      <w:r w:rsidR="003E7B67" w:rsidRPr="001A13D1">
        <w:t>n</w:t>
      </w:r>
      <w:r w:rsidRPr="001A13D1">
        <w:t>d delivered or scanned</w:t>
      </w:r>
      <w:r w:rsidR="003E7B67" w:rsidRPr="001A13D1">
        <w:t xml:space="preserve"> and delivered digitally</w:t>
      </w:r>
      <w:r w:rsidR="008D683C" w:rsidRPr="001A13D1">
        <w:t>.</w:t>
      </w:r>
    </w:p>
    <w:p w14:paraId="086CD443" w14:textId="50B91AAE" w:rsidR="001063C1" w:rsidRPr="001A13D1" w:rsidRDefault="008D683C" w:rsidP="001063C1">
      <w:pPr>
        <w:pStyle w:val="BodyText"/>
        <w:jc w:val="left"/>
      </w:pPr>
      <w:r w:rsidRPr="001A13D1">
        <w:t xml:space="preserve">In addition, the target solution </w:t>
      </w:r>
      <w:r w:rsidR="002558E0" w:rsidRPr="001A13D1">
        <w:t xml:space="preserve">process </w:t>
      </w:r>
      <w:r w:rsidRPr="001A13D1">
        <w:t xml:space="preserve">proposes a new capability enabling </w:t>
      </w:r>
      <w:r w:rsidR="00BA5ADB" w:rsidRPr="001A13D1">
        <w:t xml:space="preserve">scanning functionality </w:t>
      </w:r>
      <w:r w:rsidRPr="001A13D1">
        <w:t xml:space="preserve">and implementation of an interface to </w:t>
      </w:r>
      <w:r w:rsidR="00AE284B" w:rsidRPr="001A13D1">
        <w:t>the SWIFT</w:t>
      </w:r>
      <w:r w:rsidRPr="001A13D1">
        <w:t xml:space="preserve"> system by which all digitized mail would be uploaded on a planned frequency and schedule.</w:t>
      </w:r>
    </w:p>
    <w:p w14:paraId="2699B9CC" w14:textId="66214980" w:rsidR="008D683C" w:rsidRPr="001A13D1" w:rsidRDefault="004D02E5" w:rsidP="008B4DDB">
      <w:pPr>
        <w:pStyle w:val="Heading2"/>
      </w:pPr>
      <w:bookmarkStart w:id="23" w:name="_Toc70333700"/>
      <w:r w:rsidRPr="001A13D1">
        <w:t xml:space="preserve">User </w:t>
      </w:r>
      <w:r w:rsidR="00716483" w:rsidRPr="001A13D1">
        <w:t>Roles</w:t>
      </w:r>
      <w:bookmarkEnd w:id="23"/>
    </w:p>
    <w:p w14:paraId="3612D631" w14:textId="6010A4A5" w:rsidR="008D683C" w:rsidRPr="001A13D1" w:rsidRDefault="008D683C" w:rsidP="008D683C">
      <w:pPr>
        <w:pStyle w:val="BodyText"/>
        <w:jc w:val="left"/>
      </w:pPr>
      <w:r w:rsidRPr="001A13D1">
        <w:t>Defined users are persons who will interact with the digital mail business process and sub-process tasks. A person may be assigned multiple roles, as appropriate, to fulfill the functions permitted under each role.</w:t>
      </w:r>
      <w:r w:rsidR="00C2305F" w:rsidRPr="001A13D1">
        <w:t xml:space="preserve"> </w:t>
      </w:r>
      <w:bookmarkStart w:id="24" w:name="_Hlk69723356"/>
      <w:r w:rsidR="00C2305F" w:rsidRPr="001A13D1">
        <w:t>The Solution shall be utilized by the following user types:</w:t>
      </w:r>
    </w:p>
    <w:tbl>
      <w:tblPr>
        <w:tblW w:w="10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98"/>
        <w:gridCol w:w="2227"/>
        <w:gridCol w:w="7189"/>
      </w:tblGrid>
      <w:tr w:rsidR="008D683C" w:rsidRPr="001A13D1" w14:paraId="01A95DB2" w14:textId="77777777" w:rsidTr="00732BD4">
        <w:trPr>
          <w:trHeight w:val="278"/>
          <w:tblHeader/>
          <w:jc w:val="center"/>
        </w:trPr>
        <w:tc>
          <w:tcPr>
            <w:tcW w:w="1098" w:type="dxa"/>
            <w:shd w:val="clear" w:color="auto" w:fill="D9D9D9"/>
            <w:vAlign w:val="center"/>
            <w:hideMark/>
          </w:tcPr>
          <w:bookmarkEnd w:id="24"/>
          <w:p w14:paraId="1D4E4C44" w14:textId="77777777" w:rsidR="008D683C" w:rsidRPr="001A13D1" w:rsidRDefault="008D683C" w:rsidP="00FC0D3A">
            <w:pPr>
              <w:spacing w:before="0" w:after="0"/>
              <w:ind w:left="0"/>
              <w:jc w:val="center"/>
              <w:rPr>
                <w:rFonts w:eastAsia="Calibri"/>
                <w:b/>
                <w:bCs/>
                <w:szCs w:val="28"/>
              </w:rPr>
            </w:pPr>
            <w:r w:rsidRPr="001A13D1">
              <w:rPr>
                <w:rFonts w:eastAsia="Calibri"/>
                <w:b/>
                <w:bCs/>
                <w:szCs w:val="28"/>
              </w:rPr>
              <w:t>ID</w:t>
            </w:r>
          </w:p>
        </w:tc>
        <w:tc>
          <w:tcPr>
            <w:tcW w:w="2227" w:type="dxa"/>
            <w:shd w:val="clear" w:color="auto" w:fill="D9D9D9"/>
            <w:hideMark/>
          </w:tcPr>
          <w:p w14:paraId="5FD07CF5" w14:textId="77777777" w:rsidR="008D683C" w:rsidRPr="001A13D1" w:rsidRDefault="008D683C" w:rsidP="00FC0D3A">
            <w:pPr>
              <w:spacing w:before="0" w:after="0"/>
              <w:ind w:left="0"/>
              <w:jc w:val="center"/>
              <w:rPr>
                <w:rFonts w:eastAsia="Calibri"/>
                <w:b/>
                <w:bCs/>
                <w:szCs w:val="28"/>
              </w:rPr>
            </w:pPr>
            <w:r w:rsidRPr="001A13D1">
              <w:rPr>
                <w:rFonts w:eastAsia="Calibri"/>
                <w:b/>
                <w:bCs/>
                <w:szCs w:val="28"/>
              </w:rPr>
              <w:t>Type</w:t>
            </w:r>
          </w:p>
        </w:tc>
        <w:tc>
          <w:tcPr>
            <w:tcW w:w="7189" w:type="dxa"/>
            <w:shd w:val="clear" w:color="auto" w:fill="D9D9D9"/>
            <w:hideMark/>
          </w:tcPr>
          <w:p w14:paraId="5C569BF1" w14:textId="77777777" w:rsidR="008D683C" w:rsidRPr="001A13D1" w:rsidRDefault="008D683C" w:rsidP="00FC0D3A">
            <w:pPr>
              <w:spacing w:before="0" w:after="0"/>
              <w:ind w:left="0"/>
              <w:jc w:val="center"/>
              <w:rPr>
                <w:rFonts w:eastAsia="Calibri"/>
                <w:b/>
                <w:bCs/>
                <w:szCs w:val="28"/>
              </w:rPr>
            </w:pPr>
            <w:r w:rsidRPr="001A13D1">
              <w:rPr>
                <w:rFonts w:eastAsia="Calibri"/>
                <w:b/>
                <w:bCs/>
                <w:szCs w:val="28"/>
              </w:rPr>
              <w:t>Description/Examples</w:t>
            </w:r>
          </w:p>
        </w:tc>
      </w:tr>
      <w:tr w:rsidR="008D683C" w:rsidRPr="001A13D1" w14:paraId="04767250" w14:textId="77777777" w:rsidTr="00732B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Height w:val="254"/>
          <w:jc w:val="center"/>
        </w:trPr>
        <w:tc>
          <w:tcPr>
            <w:tcW w:w="1098"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597C33C7" w14:textId="1E46C9B2" w:rsidR="008D683C" w:rsidRPr="001A13D1" w:rsidRDefault="008F729F" w:rsidP="003E7B67">
            <w:pPr>
              <w:spacing w:before="0" w:after="0"/>
              <w:ind w:left="0"/>
              <w:jc w:val="left"/>
              <w:rPr>
                <w:rFonts w:eastAsia="Calibri"/>
                <w:sz w:val="20"/>
                <w:szCs w:val="20"/>
              </w:rPr>
            </w:pPr>
            <w:r w:rsidRPr="001A13D1">
              <w:rPr>
                <w:rFonts w:eastAsia="Calibri"/>
                <w:sz w:val="20"/>
                <w:szCs w:val="20"/>
              </w:rPr>
              <w:t>U</w:t>
            </w:r>
            <w:r w:rsidR="008D683C" w:rsidRPr="001A13D1">
              <w:rPr>
                <w:rFonts w:eastAsia="Calibri"/>
                <w:sz w:val="20"/>
                <w:szCs w:val="20"/>
              </w:rPr>
              <w:t>R1</w:t>
            </w:r>
          </w:p>
        </w:tc>
        <w:tc>
          <w:tcPr>
            <w:tcW w:w="2227" w:type="dxa"/>
            <w:tcBorders>
              <w:top w:val="nil"/>
              <w:left w:val="nil"/>
              <w:bottom w:val="single" w:sz="8" w:space="0" w:color="auto"/>
              <w:right w:val="single" w:sz="8" w:space="0" w:color="auto"/>
            </w:tcBorders>
            <w:tcMar>
              <w:top w:w="0" w:type="dxa"/>
              <w:left w:w="115" w:type="dxa"/>
              <w:bottom w:w="0" w:type="dxa"/>
              <w:right w:w="115" w:type="dxa"/>
            </w:tcMar>
          </w:tcPr>
          <w:p w14:paraId="0CDB4964" w14:textId="77777777" w:rsidR="008D683C" w:rsidRPr="001A13D1" w:rsidRDefault="008D683C" w:rsidP="003E7B67">
            <w:pPr>
              <w:spacing w:before="0" w:after="0"/>
              <w:ind w:left="0"/>
              <w:jc w:val="left"/>
              <w:rPr>
                <w:rFonts w:eastAsia="Calibri"/>
                <w:sz w:val="20"/>
                <w:szCs w:val="20"/>
              </w:rPr>
            </w:pPr>
            <w:r w:rsidRPr="001A13D1">
              <w:rPr>
                <w:rFonts w:eastAsia="Calibri"/>
                <w:sz w:val="20"/>
                <w:szCs w:val="20"/>
              </w:rPr>
              <w:t>Mail Room Staff</w:t>
            </w:r>
          </w:p>
        </w:tc>
        <w:tc>
          <w:tcPr>
            <w:tcW w:w="7189" w:type="dxa"/>
            <w:tcBorders>
              <w:top w:val="nil"/>
              <w:left w:val="nil"/>
              <w:bottom w:val="single" w:sz="8" w:space="0" w:color="auto"/>
              <w:right w:val="single" w:sz="8" w:space="0" w:color="auto"/>
            </w:tcBorders>
            <w:tcMar>
              <w:top w:w="0" w:type="dxa"/>
              <w:left w:w="115" w:type="dxa"/>
              <w:bottom w:w="0" w:type="dxa"/>
              <w:right w:w="115" w:type="dxa"/>
            </w:tcMar>
          </w:tcPr>
          <w:p w14:paraId="539B3614" w14:textId="3DFEB48C" w:rsidR="008D683C" w:rsidRPr="001A13D1" w:rsidRDefault="008D683C" w:rsidP="00843FED">
            <w:pPr>
              <w:spacing w:before="0" w:after="0"/>
              <w:ind w:left="0"/>
              <w:jc w:val="left"/>
              <w:rPr>
                <w:rFonts w:eastAsia="Calibri"/>
                <w:sz w:val="20"/>
                <w:szCs w:val="20"/>
              </w:rPr>
            </w:pPr>
            <w:r w:rsidRPr="001A13D1">
              <w:rPr>
                <w:rFonts w:eastAsia="Calibri"/>
                <w:sz w:val="20"/>
                <w:szCs w:val="20"/>
              </w:rPr>
              <w:t xml:space="preserve">Responsible for receiving, </w:t>
            </w:r>
            <w:proofErr w:type="gramStart"/>
            <w:r w:rsidRPr="001A13D1">
              <w:rPr>
                <w:rFonts w:eastAsia="Calibri"/>
                <w:sz w:val="20"/>
                <w:szCs w:val="20"/>
              </w:rPr>
              <w:t>separating</w:t>
            </w:r>
            <w:proofErr w:type="gramEnd"/>
            <w:r w:rsidRPr="001A13D1">
              <w:rPr>
                <w:rFonts w:eastAsia="Calibri"/>
                <w:sz w:val="20"/>
                <w:szCs w:val="20"/>
              </w:rPr>
              <w:t xml:space="preserve"> and sorting all incoming mail</w:t>
            </w:r>
            <w:r w:rsidR="00B128E1" w:rsidRPr="001A13D1">
              <w:rPr>
                <w:rFonts w:eastAsia="Calibri"/>
                <w:sz w:val="20"/>
                <w:szCs w:val="20"/>
              </w:rPr>
              <w:t>s</w:t>
            </w:r>
          </w:p>
        </w:tc>
      </w:tr>
      <w:tr w:rsidR="008D683C" w:rsidRPr="001A13D1" w14:paraId="3FA19120" w14:textId="77777777" w:rsidTr="009A5CE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Height w:val="263"/>
          <w:jc w:val="center"/>
        </w:trPr>
        <w:tc>
          <w:tcPr>
            <w:tcW w:w="1098"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4F0C20C2" w14:textId="1CB482F7" w:rsidR="008D683C" w:rsidRPr="001A13D1" w:rsidRDefault="008F729F" w:rsidP="003E7B67">
            <w:pPr>
              <w:spacing w:before="0" w:after="0"/>
              <w:ind w:left="0"/>
              <w:jc w:val="left"/>
              <w:rPr>
                <w:rFonts w:eastAsia="Calibri"/>
                <w:sz w:val="20"/>
                <w:szCs w:val="20"/>
              </w:rPr>
            </w:pPr>
            <w:r w:rsidRPr="001A13D1">
              <w:rPr>
                <w:rFonts w:eastAsia="Calibri"/>
                <w:sz w:val="20"/>
                <w:szCs w:val="20"/>
              </w:rPr>
              <w:t>U</w:t>
            </w:r>
            <w:r w:rsidR="008D683C" w:rsidRPr="001A13D1">
              <w:rPr>
                <w:rFonts w:eastAsia="Calibri"/>
                <w:sz w:val="20"/>
                <w:szCs w:val="20"/>
              </w:rPr>
              <w:t>R2</w:t>
            </w:r>
          </w:p>
        </w:tc>
        <w:tc>
          <w:tcPr>
            <w:tcW w:w="2227"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F518713" w14:textId="77777777" w:rsidR="008D683C" w:rsidRPr="001A13D1" w:rsidRDefault="008D683C" w:rsidP="003E7B67">
            <w:pPr>
              <w:spacing w:before="0" w:after="0"/>
              <w:ind w:left="0"/>
              <w:jc w:val="left"/>
              <w:rPr>
                <w:rFonts w:eastAsia="Calibri"/>
                <w:sz w:val="20"/>
                <w:szCs w:val="20"/>
              </w:rPr>
            </w:pPr>
            <w:r w:rsidRPr="001A13D1">
              <w:rPr>
                <w:rFonts w:eastAsia="Calibri"/>
                <w:sz w:val="20"/>
                <w:szCs w:val="20"/>
              </w:rPr>
              <w:t>Exec Sec Staff</w:t>
            </w:r>
          </w:p>
        </w:tc>
        <w:tc>
          <w:tcPr>
            <w:tcW w:w="7189"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5B79A27" w14:textId="77777777" w:rsidR="008D683C" w:rsidRPr="001A13D1" w:rsidRDefault="008D683C" w:rsidP="003E7B67">
            <w:pPr>
              <w:spacing w:before="0" w:after="0"/>
              <w:ind w:left="0"/>
              <w:jc w:val="left"/>
              <w:rPr>
                <w:rFonts w:eastAsia="Calibri"/>
                <w:sz w:val="20"/>
                <w:szCs w:val="20"/>
              </w:rPr>
            </w:pPr>
            <w:r w:rsidRPr="001A13D1">
              <w:rPr>
                <w:rFonts w:eastAsia="Calibri"/>
                <w:sz w:val="20"/>
                <w:szCs w:val="20"/>
              </w:rPr>
              <w:t>Responsible for supervising the overall operations</w:t>
            </w:r>
          </w:p>
        </w:tc>
      </w:tr>
      <w:tr w:rsidR="008D683C" w:rsidRPr="001A13D1" w14:paraId="47340158" w14:textId="77777777" w:rsidTr="00732B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Height w:val="254"/>
          <w:jc w:val="center"/>
        </w:trPr>
        <w:tc>
          <w:tcPr>
            <w:tcW w:w="1098"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44952FD" w14:textId="5410F447" w:rsidR="008D683C" w:rsidRPr="001A13D1" w:rsidRDefault="008F729F" w:rsidP="003E7B67">
            <w:pPr>
              <w:spacing w:before="0" w:after="0"/>
              <w:ind w:left="0"/>
              <w:jc w:val="left"/>
              <w:rPr>
                <w:rFonts w:eastAsia="Calibri"/>
                <w:sz w:val="20"/>
                <w:szCs w:val="20"/>
              </w:rPr>
            </w:pPr>
            <w:r w:rsidRPr="001A13D1">
              <w:rPr>
                <w:rFonts w:eastAsia="Calibri"/>
                <w:sz w:val="20"/>
                <w:szCs w:val="20"/>
              </w:rPr>
              <w:t>U</w:t>
            </w:r>
            <w:r w:rsidR="008D683C" w:rsidRPr="001A13D1">
              <w:rPr>
                <w:rFonts w:eastAsia="Calibri"/>
                <w:sz w:val="20"/>
                <w:szCs w:val="20"/>
              </w:rPr>
              <w:t>R3</w:t>
            </w:r>
          </w:p>
        </w:tc>
        <w:tc>
          <w:tcPr>
            <w:tcW w:w="2227" w:type="dxa"/>
            <w:tcBorders>
              <w:top w:val="nil"/>
              <w:left w:val="nil"/>
              <w:bottom w:val="single" w:sz="8" w:space="0" w:color="auto"/>
              <w:right w:val="single" w:sz="8" w:space="0" w:color="auto"/>
            </w:tcBorders>
            <w:tcMar>
              <w:top w:w="0" w:type="dxa"/>
              <w:left w:w="115" w:type="dxa"/>
              <w:bottom w:w="0" w:type="dxa"/>
              <w:right w:w="115" w:type="dxa"/>
            </w:tcMar>
          </w:tcPr>
          <w:p w14:paraId="7C018FFE" w14:textId="77777777" w:rsidR="008D683C" w:rsidRPr="001A13D1" w:rsidRDefault="008D683C" w:rsidP="003E7B67">
            <w:pPr>
              <w:spacing w:before="0" w:after="0"/>
              <w:ind w:left="0"/>
              <w:jc w:val="left"/>
              <w:rPr>
                <w:rFonts w:eastAsia="Calibri"/>
                <w:sz w:val="20"/>
                <w:szCs w:val="20"/>
              </w:rPr>
            </w:pPr>
            <w:r w:rsidRPr="001A13D1">
              <w:rPr>
                <w:rFonts w:eastAsia="Calibri"/>
                <w:sz w:val="20"/>
                <w:szCs w:val="20"/>
              </w:rPr>
              <w:t>Scan Room Staff</w:t>
            </w:r>
          </w:p>
        </w:tc>
        <w:tc>
          <w:tcPr>
            <w:tcW w:w="7189" w:type="dxa"/>
            <w:tcBorders>
              <w:top w:val="nil"/>
              <w:left w:val="nil"/>
              <w:bottom w:val="single" w:sz="8" w:space="0" w:color="auto"/>
              <w:right w:val="single" w:sz="8" w:space="0" w:color="auto"/>
            </w:tcBorders>
            <w:tcMar>
              <w:top w:w="0" w:type="dxa"/>
              <w:left w:w="115" w:type="dxa"/>
              <w:bottom w:w="0" w:type="dxa"/>
              <w:right w:w="115" w:type="dxa"/>
            </w:tcMar>
          </w:tcPr>
          <w:p w14:paraId="62FE0C8A" w14:textId="5134E39B" w:rsidR="008D683C" w:rsidRPr="001A13D1" w:rsidRDefault="008D683C" w:rsidP="003E7B67">
            <w:pPr>
              <w:spacing w:before="0" w:after="0"/>
              <w:ind w:left="0"/>
              <w:jc w:val="left"/>
              <w:rPr>
                <w:rFonts w:eastAsia="Calibri"/>
                <w:sz w:val="20"/>
                <w:szCs w:val="20"/>
              </w:rPr>
            </w:pPr>
            <w:r w:rsidRPr="001A13D1">
              <w:rPr>
                <w:rFonts w:eastAsia="Calibri"/>
                <w:sz w:val="20"/>
                <w:szCs w:val="20"/>
              </w:rPr>
              <w:t xml:space="preserve">Responsible for scanning the </w:t>
            </w:r>
            <w:r w:rsidR="00561E04" w:rsidRPr="001A13D1">
              <w:rPr>
                <w:rFonts w:eastAsia="Calibri"/>
                <w:sz w:val="20"/>
                <w:szCs w:val="20"/>
              </w:rPr>
              <w:t>correspondence/</w:t>
            </w:r>
            <w:r w:rsidRPr="001A13D1">
              <w:rPr>
                <w:rFonts w:eastAsia="Calibri"/>
                <w:sz w:val="20"/>
                <w:szCs w:val="20"/>
              </w:rPr>
              <w:t>mail</w:t>
            </w:r>
          </w:p>
        </w:tc>
      </w:tr>
      <w:tr w:rsidR="008D683C" w:rsidRPr="001A13D1" w14:paraId="1C5464A2" w14:textId="77777777" w:rsidTr="009A5CED">
        <w:tblPrEx>
          <w:tblCellMar>
            <w:left w:w="0" w:type="dxa"/>
            <w:right w:w="0" w:type="dxa"/>
          </w:tblCellMar>
        </w:tblPrEx>
        <w:trPr>
          <w:cantSplit/>
          <w:trHeight w:val="297"/>
          <w:jc w:val="center"/>
        </w:trPr>
        <w:tc>
          <w:tcPr>
            <w:tcW w:w="1098"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3124666F" w14:textId="29782AA0" w:rsidR="008D683C" w:rsidRPr="001A13D1" w:rsidRDefault="008F729F" w:rsidP="003E7B67">
            <w:pPr>
              <w:spacing w:before="0" w:after="0"/>
              <w:ind w:left="0"/>
              <w:jc w:val="left"/>
              <w:rPr>
                <w:rFonts w:eastAsia="Calibri"/>
                <w:sz w:val="20"/>
                <w:szCs w:val="20"/>
              </w:rPr>
            </w:pPr>
            <w:r w:rsidRPr="001A13D1">
              <w:rPr>
                <w:rFonts w:eastAsia="Calibri"/>
                <w:sz w:val="20"/>
                <w:szCs w:val="20"/>
              </w:rPr>
              <w:t>U</w:t>
            </w:r>
            <w:r w:rsidR="008D683C" w:rsidRPr="001A13D1">
              <w:rPr>
                <w:rFonts w:eastAsia="Calibri"/>
                <w:sz w:val="20"/>
                <w:szCs w:val="20"/>
              </w:rPr>
              <w:t>R4</w:t>
            </w:r>
          </w:p>
        </w:tc>
        <w:tc>
          <w:tcPr>
            <w:tcW w:w="2227"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5C7A8584" w14:textId="5727F311" w:rsidR="008D683C" w:rsidRPr="001A13D1" w:rsidRDefault="007836E0" w:rsidP="003E7B67">
            <w:pPr>
              <w:spacing w:before="0" w:after="0"/>
              <w:ind w:left="0"/>
              <w:jc w:val="left"/>
              <w:rPr>
                <w:rFonts w:eastAsia="Calibri"/>
                <w:sz w:val="20"/>
                <w:szCs w:val="20"/>
              </w:rPr>
            </w:pPr>
            <w:r w:rsidRPr="001A13D1">
              <w:rPr>
                <w:rFonts w:eastAsia="Calibri"/>
                <w:sz w:val="20"/>
                <w:szCs w:val="20"/>
              </w:rPr>
              <w:t>He</w:t>
            </w:r>
            <w:r w:rsidR="00AF2ED2" w:rsidRPr="001A13D1">
              <w:rPr>
                <w:rFonts w:eastAsia="Calibri"/>
                <w:sz w:val="20"/>
                <w:szCs w:val="20"/>
              </w:rPr>
              <w:t>l</w:t>
            </w:r>
            <w:r w:rsidRPr="001A13D1">
              <w:rPr>
                <w:rFonts w:eastAsia="Calibri"/>
                <w:sz w:val="20"/>
                <w:szCs w:val="20"/>
              </w:rPr>
              <w:t>p Desk</w:t>
            </w:r>
          </w:p>
        </w:tc>
        <w:tc>
          <w:tcPr>
            <w:tcW w:w="7189"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636106F2" w14:textId="47E7983F" w:rsidR="008D683C" w:rsidRPr="001A13D1" w:rsidRDefault="007836E0" w:rsidP="003E7B67">
            <w:pPr>
              <w:spacing w:before="0" w:after="0"/>
              <w:ind w:left="0"/>
              <w:jc w:val="left"/>
              <w:rPr>
                <w:rFonts w:eastAsia="Calibri"/>
                <w:sz w:val="20"/>
                <w:szCs w:val="20"/>
              </w:rPr>
            </w:pPr>
            <w:r w:rsidRPr="001A13D1">
              <w:rPr>
                <w:rFonts w:eastAsia="Calibri"/>
                <w:sz w:val="20"/>
                <w:szCs w:val="20"/>
              </w:rPr>
              <w:t>Responsible for providing Tier 1 technical or operational support</w:t>
            </w:r>
          </w:p>
        </w:tc>
      </w:tr>
      <w:tr w:rsidR="007836E0" w:rsidRPr="001A13D1" w14:paraId="34DAFCA4" w14:textId="77777777" w:rsidTr="00732B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Height w:val="254"/>
          <w:jc w:val="center"/>
        </w:trPr>
        <w:tc>
          <w:tcPr>
            <w:tcW w:w="1098"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6CA551D9" w14:textId="02080602" w:rsidR="007836E0" w:rsidRPr="001A13D1" w:rsidRDefault="008F729F" w:rsidP="007836E0">
            <w:pPr>
              <w:spacing w:before="0" w:after="0"/>
              <w:ind w:left="0"/>
              <w:jc w:val="left"/>
              <w:rPr>
                <w:rFonts w:eastAsia="Calibri"/>
                <w:sz w:val="20"/>
                <w:szCs w:val="20"/>
              </w:rPr>
            </w:pPr>
            <w:r w:rsidRPr="001A13D1">
              <w:rPr>
                <w:rFonts w:eastAsia="Calibri"/>
                <w:sz w:val="20"/>
                <w:szCs w:val="20"/>
              </w:rPr>
              <w:t>U</w:t>
            </w:r>
            <w:r w:rsidR="007836E0" w:rsidRPr="001A13D1">
              <w:rPr>
                <w:rFonts w:eastAsia="Calibri"/>
                <w:sz w:val="20"/>
                <w:szCs w:val="20"/>
              </w:rPr>
              <w:t>R5</w:t>
            </w:r>
          </w:p>
        </w:tc>
        <w:tc>
          <w:tcPr>
            <w:tcW w:w="222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tcPr>
          <w:p w14:paraId="1D41D81D" w14:textId="59FD42BB" w:rsidR="007836E0" w:rsidRPr="001A13D1" w:rsidRDefault="00636D3A" w:rsidP="007836E0">
            <w:pPr>
              <w:spacing w:before="0" w:after="0"/>
              <w:ind w:left="0"/>
              <w:jc w:val="left"/>
              <w:rPr>
                <w:rFonts w:eastAsia="Calibri"/>
                <w:sz w:val="20"/>
                <w:szCs w:val="20"/>
              </w:rPr>
            </w:pPr>
            <w:r w:rsidRPr="001A13D1">
              <w:rPr>
                <w:rFonts w:eastAsia="Calibri"/>
                <w:sz w:val="20"/>
                <w:szCs w:val="20"/>
              </w:rPr>
              <w:t>IT Vendor</w:t>
            </w:r>
          </w:p>
        </w:tc>
        <w:tc>
          <w:tcPr>
            <w:tcW w:w="71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tcPr>
          <w:p w14:paraId="020C81C4" w14:textId="0F38DB7C" w:rsidR="007836E0" w:rsidRPr="001A13D1" w:rsidRDefault="007836E0" w:rsidP="007836E0">
            <w:pPr>
              <w:spacing w:before="0" w:after="0"/>
              <w:ind w:left="0"/>
              <w:jc w:val="left"/>
              <w:rPr>
                <w:rFonts w:eastAsia="Calibri"/>
                <w:sz w:val="20"/>
                <w:szCs w:val="20"/>
              </w:rPr>
            </w:pPr>
            <w:r w:rsidRPr="001A13D1">
              <w:rPr>
                <w:rFonts w:eastAsia="Calibri"/>
                <w:sz w:val="20"/>
                <w:szCs w:val="20"/>
              </w:rPr>
              <w:t xml:space="preserve">Responsible for providing technical </w:t>
            </w:r>
            <w:r w:rsidR="00487599" w:rsidRPr="001A13D1">
              <w:rPr>
                <w:rFonts w:eastAsia="Calibri"/>
                <w:sz w:val="20"/>
                <w:szCs w:val="20"/>
              </w:rPr>
              <w:t>support (</w:t>
            </w:r>
            <w:r w:rsidRPr="001A13D1">
              <w:rPr>
                <w:rFonts w:eastAsia="Calibri"/>
                <w:sz w:val="20"/>
                <w:szCs w:val="20"/>
              </w:rPr>
              <w:t>both hardware and software) if not be provided by Help Desk</w:t>
            </w:r>
          </w:p>
        </w:tc>
      </w:tr>
    </w:tbl>
    <w:p w14:paraId="1DF90AE4" w14:textId="35E360A2" w:rsidR="00B05565" w:rsidRPr="001A13D1" w:rsidRDefault="00037B2D" w:rsidP="0073329C">
      <w:pPr>
        <w:pStyle w:val="Heading2"/>
        <w:rPr>
          <w:rFonts w:cs="Arial"/>
        </w:rPr>
      </w:pPr>
      <w:r w:rsidRPr="001A13D1">
        <w:rPr>
          <w:rFonts w:cs="Arial"/>
        </w:rPr>
        <w:lastRenderedPageBreak/>
        <w:t xml:space="preserve">  </w:t>
      </w:r>
      <w:bookmarkStart w:id="25" w:name="_Toc70333701"/>
      <w:r w:rsidR="004275D8" w:rsidRPr="001A13D1">
        <w:rPr>
          <w:rFonts w:cs="Arial"/>
        </w:rPr>
        <w:t>U</w:t>
      </w:r>
      <w:r w:rsidRPr="001A13D1">
        <w:rPr>
          <w:rFonts w:cs="Arial"/>
        </w:rPr>
        <w:t>ser Types</w:t>
      </w:r>
      <w:bookmarkEnd w:id="25"/>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715"/>
        <w:gridCol w:w="2610"/>
        <w:gridCol w:w="7140"/>
      </w:tblGrid>
      <w:tr w:rsidR="00CD6357" w:rsidRPr="001A13D1" w14:paraId="2F2BAE70" w14:textId="77777777" w:rsidTr="007E7C02">
        <w:trPr>
          <w:trHeight w:val="296"/>
          <w:tblHeader/>
          <w:jc w:val="center"/>
        </w:trPr>
        <w:tc>
          <w:tcPr>
            <w:tcW w:w="715" w:type="dxa"/>
            <w:shd w:val="clear" w:color="auto" w:fill="D9D9D9"/>
            <w:vAlign w:val="center"/>
            <w:hideMark/>
          </w:tcPr>
          <w:p w14:paraId="5604C14F" w14:textId="77777777" w:rsidR="00CD6357" w:rsidRPr="001A13D1" w:rsidRDefault="00CD6357" w:rsidP="00FC0D3A">
            <w:pPr>
              <w:spacing w:before="0" w:after="0"/>
              <w:ind w:left="0"/>
              <w:jc w:val="center"/>
              <w:rPr>
                <w:rFonts w:eastAsia="Calibri"/>
                <w:b/>
                <w:bCs/>
                <w:szCs w:val="28"/>
              </w:rPr>
            </w:pPr>
            <w:r w:rsidRPr="001A13D1">
              <w:rPr>
                <w:rFonts w:eastAsia="Calibri"/>
                <w:b/>
                <w:bCs/>
                <w:szCs w:val="28"/>
              </w:rPr>
              <w:t>ID</w:t>
            </w:r>
          </w:p>
        </w:tc>
        <w:tc>
          <w:tcPr>
            <w:tcW w:w="2610" w:type="dxa"/>
            <w:shd w:val="clear" w:color="auto" w:fill="D9D9D9"/>
            <w:hideMark/>
          </w:tcPr>
          <w:p w14:paraId="0F78DB1B" w14:textId="77777777" w:rsidR="00CD6357" w:rsidRPr="001A13D1" w:rsidRDefault="00CD6357" w:rsidP="00FC0D3A">
            <w:pPr>
              <w:spacing w:before="0" w:after="0"/>
              <w:ind w:left="0"/>
              <w:jc w:val="center"/>
              <w:rPr>
                <w:rFonts w:eastAsia="Calibri"/>
                <w:b/>
                <w:bCs/>
                <w:szCs w:val="28"/>
              </w:rPr>
            </w:pPr>
            <w:r w:rsidRPr="001A13D1">
              <w:rPr>
                <w:rFonts w:eastAsia="Calibri"/>
                <w:b/>
                <w:bCs/>
                <w:szCs w:val="28"/>
              </w:rPr>
              <w:t>Type</w:t>
            </w:r>
          </w:p>
        </w:tc>
        <w:tc>
          <w:tcPr>
            <w:tcW w:w="7140" w:type="dxa"/>
            <w:shd w:val="clear" w:color="auto" w:fill="D9D9D9"/>
            <w:hideMark/>
          </w:tcPr>
          <w:p w14:paraId="2A7A4166" w14:textId="77777777" w:rsidR="00CD6357" w:rsidRPr="001A13D1" w:rsidRDefault="00CD6357" w:rsidP="00FC0D3A">
            <w:pPr>
              <w:spacing w:before="0" w:after="0"/>
              <w:ind w:left="0"/>
              <w:jc w:val="center"/>
              <w:rPr>
                <w:rFonts w:eastAsia="Calibri"/>
                <w:b/>
                <w:bCs/>
                <w:szCs w:val="28"/>
              </w:rPr>
            </w:pPr>
            <w:commentRangeStart w:id="26"/>
            <w:r w:rsidRPr="001A13D1">
              <w:rPr>
                <w:rFonts w:eastAsia="Calibri"/>
                <w:b/>
                <w:bCs/>
                <w:szCs w:val="28"/>
              </w:rPr>
              <w:t>Description</w:t>
            </w:r>
            <w:commentRangeEnd w:id="26"/>
            <w:r w:rsidR="00683C9C">
              <w:rPr>
                <w:rStyle w:val="CommentReference"/>
              </w:rPr>
              <w:commentReference w:id="26"/>
            </w:r>
          </w:p>
        </w:tc>
      </w:tr>
      <w:tr w:rsidR="00CD6357" w:rsidRPr="001A13D1" w14:paraId="0A468350" w14:textId="77777777" w:rsidTr="007E7C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jc w:val="center"/>
        </w:trPr>
        <w:tc>
          <w:tcPr>
            <w:tcW w:w="715"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9CFC3FF" w14:textId="40B09F40" w:rsidR="00CD6357" w:rsidRPr="001A13D1" w:rsidRDefault="007E7C02" w:rsidP="00A9228D">
            <w:pPr>
              <w:spacing w:before="0" w:after="0"/>
              <w:ind w:left="0"/>
              <w:jc w:val="left"/>
              <w:rPr>
                <w:rFonts w:eastAsia="Calibri"/>
                <w:sz w:val="20"/>
                <w:szCs w:val="20"/>
              </w:rPr>
            </w:pPr>
            <w:r w:rsidRPr="001A13D1">
              <w:rPr>
                <w:rFonts w:eastAsia="Calibri"/>
                <w:sz w:val="20"/>
                <w:szCs w:val="20"/>
              </w:rPr>
              <w:t>UT</w:t>
            </w:r>
            <w:r w:rsidR="00732BD4" w:rsidRPr="001A13D1">
              <w:rPr>
                <w:rFonts w:eastAsia="Calibri"/>
                <w:sz w:val="20"/>
                <w:szCs w:val="20"/>
              </w:rPr>
              <w:t>1</w:t>
            </w:r>
          </w:p>
        </w:tc>
        <w:tc>
          <w:tcPr>
            <w:tcW w:w="2610" w:type="dxa"/>
            <w:tcBorders>
              <w:top w:val="nil"/>
              <w:left w:val="nil"/>
              <w:bottom w:val="single" w:sz="8" w:space="0" w:color="auto"/>
              <w:right w:val="single" w:sz="8" w:space="0" w:color="auto"/>
            </w:tcBorders>
            <w:tcMar>
              <w:top w:w="0" w:type="dxa"/>
              <w:left w:w="115" w:type="dxa"/>
              <w:bottom w:w="0" w:type="dxa"/>
              <w:right w:w="115" w:type="dxa"/>
            </w:tcMar>
          </w:tcPr>
          <w:p w14:paraId="729EE826" w14:textId="4C42B015" w:rsidR="00CD6357" w:rsidRPr="001A13D1" w:rsidRDefault="00B46C46" w:rsidP="00B46C46">
            <w:pPr>
              <w:spacing w:before="0" w:after="0"/>
              <w:ind w:left="0"/>
              <w:jc w:val="left"/>
              <w:rPr>
                <w:rFonts w:eastAsia="Calibri"/>
                <w:sz w:val="20"/>
                <w:szCs w:val="20"/>
              </w:rPr>
            </w:pPr>
            <w:r w:rsidRPr="001A13D1">
              <w:rPr>
                <w:rFonts w:eastAsia="Calibri"/>
                <w:sz w:val="20"/>
                <w:szCs w:val="20"/>
              </w:rPr>
              <w:t xml:space="preserve">ACF Program Office Staff </w:t>
            </w:r>
          </w:p>
        </w:tc>
        <w:tc>
          <w:tcPr>
            <w:tcW w:w="7140" w:type="dxa"/>
            <w:tcBorders>
              <w:top w:val="nil"/>
              <w:left w:val="nil"/>
              <w:bottom w:val="single" w:sz="8" w:space="0" w:color="auto"/>
              <w:right w:val="single" w:sz="8" w:space="0" w:color="auto"/>
            </w:tcBorders>
            <w:tcMar>
              <w:top w:w="0" w:type="dxa"/>
              <w:left w:w="115" w:type="dxa"/>
              <w:bottom w:w="0" w:type="dxa"/>
              <w:right w:w="115" w:type="dxa"/>
            </w:tcMar>
          </w:tcPr>
          <w:p w14:paraId="695F5B82" w14:textId="6F612C8F" w:rsidR="00CD6357" w:rsidRPr="001A13D1" w:rsidRDefault="005D3B7B" w:rsidP="00CD6357">
            <w:pPr>
              <w:spacing w:before="0" w:after="0"/>
              <w:ind w:left="0"/>
              <w:jc w:val="left"/>
              <w:rPr>
                <w:rFonts w:eastAsia="Calibri"/>
                <w:sz w:val="20"/>
                <w:szCs w:val="20"/>
              </w:rPr>
            </w:pPr>
            <w:r w:rsidRPr="001A13D1">
              <w:rPr>
                <w:rFonts w:eastAsia="Calibri"/>
                <w:sz w:val="20"/>
                <w:szCs w:val="20"/>
              </w:rPr>
              <w:t>All per</w:t>
            </w:r>
            <w:r w:rsidR="00843FED" w:rsidRPr="001A13D1">
              <w:rPr>
                <w:rFonts w:eastAsia="Calibri"/>
                <w:sz w:val="20"/>
                <w:szCs w:val="20"/>
              </w:rPr>
              <w:t>sonnel who handle incoming mail</w:t>
            </w:r>
            <w:r w:rsidR="00B128E1" w:rsidRPr="001A13D1">
              <w:rPr>
                <w:rFonts w:eastAsia="Calibri"/>
                <w:sz w:val="20"/>
                <w:szCs w:val="20"/>
              </w:rPr>
              <w:t>s</w:t>
            </w:r>
            <w:r w:rsidRPr="001A13D1">
              <w:rPr>
                <w:rFonts w:eastAsia="Calibri"/>
                <w:sz w:val="20"/>
                <w:szCs w:val="20"/>
              </w:rPr>
              <w:t xml:space="preserve"> </w:t>
            </w:r>
            <w:r w:rsidR="00D652B5" w:rsidRPr="001A13D1">
              <w:rPr>
                <w:rFonts w:eastAsia="Calibri"/>
                <w:sz w:val="20"/>
                <w:szCs w:val="20"/>
              </w:rPr>
              <w:t>shall</w:t>
            </w:r>
            <w:r w:rsidRPr="001A13D1">
              <w:rPr>
                <w:rFonts w:eastAsia="Calibri"/>
                <w:sz w:val="20"/>
                <w:szCs w:val="20"/>
              </w:rPr>
              <w:t xml:space="preserve"> meet the </w:t>
            </w:r>
            <w:r w:rsidR="00D652B5" w:rsidRPr="001A13D1">
              <w:rPr>
                <w:rFonts w:eastAsia="Calibri"/>
                <w:sz w:val="20"/>
                <w:szCs w:val="20"/>
              </w:rPr>
              <w:t>required</w:t>
            </w:r>
            <w:r w:rsidRPr="001A13D1">
              <w:rPr>
                <w:rFonts w:eastAsia="Calibri"/>
                <w:sz w:val="20"/>
                <w:szCs w:val="20"/>
              </w:rPr>
              <w:t xml:space="preserve"> security</w:t>
            </w:r>
          </w:p>
        </w:tc>
      </w:tr>
      <w:tr w:rsidR="00CD6357" w:rsidRPr="001A13D1" w14:paraId="452B6498" w14:textId="77777777" w:rsidTr="007E7C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jc w:val="center"/>
        </w:trPr>
        <w:tc>
          <w:tcPr>
            <w:tcW w:w="715"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51D09E34" w14:textId="060512F1" w:rsidR="00CD6357" w:rsidRPr="001A13D1" w:rsidRDefault="007E7C02" w:rsidP="00A9228D">
            <w:pPr>
              <w:spacing w:before="0" w:after="0"/>
              <w:ind w:left="0"/>
              <w:jc w:val="left"/>
              <w:rPr>
                <w:rFonts w:eastAsia="Calibri"/>
                <w:sz w:val="20"/>
                <w:szCs w:val="20"/>
              </w:rPr>
            </w:pPr>
            <w:r w:rsidRPr="001A13D1">
              <w:rPr>
                <w:rFonts w:eastAsia="Calibri"/>
                <w:sz w:val="20"/>
                <w:szCs w:val="20"/>
              </w:rPr>
              <w:t>UT2</w:t>
            </w:r>
          </w:p>
        </w:tc>
        <w:tc>
          <w:tcPr>
            <w:tcW w:w="26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4B521465" w14:textId="3D9818C8" w:rsidR="00CD6357" w:rsidRPr="001A13D1" w:rsidRDefault="009A5CED" w:rsidP="00B46C46">
            <w:pPr>
              <w:spacing w:before="0" w:after="0"/>
              <w:ind w:left="0"/>
              <w:jc w:val="left"/>
              <w:rPr>
                <w:rFonts w:eastAsia="Calibri"/>
                <w:sz w:val="20"/>
                <w:szCs w:val="20"/>
              </w:rPr>
            </w:pPr>
            <w:r w:rsidRPr="001A13D1">
              <w:rPr>
                <w:rFonts w:eastAsia="Calibri"/>
                <w:sz w:val="20"/>
                <w:szCs w:val="20"/>
              </w:rPr>
              <w:t>Operations Staff</w:t>
            </w:r>
          </w:p>
        </w:tc>
        <w:tc>
          <w:tcPr>
            <w:tcW w:w="714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26E548ED" w14:textId="43250D9B" w:rsidR="00CD6357" w:rsidRPr="001A13D1" w:rsidRDefault="00D652B5" w:rsidP="00A9228D">
            <w:pPr>
              <w:spacing w:before="0" w:after="0"/>
              <w:ind w:left="0"/>
              <w:jc w:val="left"/>
              <w:rPr>
                <w:rFonts w:eastAsia="Calibri"/>
                <w:sz w:val="20"/>
                <w:szCs w:val="20"/>
              </w:rPr>
            </w:pPr>
            <w:r w:rsidRPr="001A13D1">
              <w:rPr>
                <w:rFonts w:eastAsia="Calibri"/>
                <w:sz w:val="20"/>
                <w:szCs w:val="20"/>
              </w:rPr>
              <w:t>The software (both scanning and interface) shall be accessed by the personnel with proper login credentials.</w:t>
            </w:r>
          </w:p>
        </w:tc>
      </w:tr>
    </w:tbl>
    <w:p w14:paraId="7FD68959" w14:textId="01318C93" w:rsidR="005374A0" w:rsidRPr="001A13D1" w:rsidRDefault="005374A0" w:rsidP="003E7B67">
      <w:pPr>
        <w:pStyle w:val="Heading1"/>
      </w:pPr>
      <w:bookmarkStart w:id="27" w:name="_Toc196544080"/>
      <w:bookmarkStart w:id="28" w:name="_Toc70333702"/>
      <w:bookmarkStart w:id="29" w:name="_Toc494193648"/>
      <w:bookmarkEnd w:id="11"/>
      <w:r w:rsidRPr="001A13D1">
        <w:t>Functional Requirements</w:t>
      </w:r>
      <w:bookmarkEnd w:id="27"/>
      <w:bookmarkEnd w:id="28"/>
    </w:p>
    <w:p w14:paraId="64EA9F31" w14:textId="60D0F92A" w:rsidR="00E42AC9" w:rsidRPr="001A13D1" w:rsidRDefault="00E42AC9" w:rsidP="00E42AC9">
      <w:pPr>
        <w:pStyle w:val="Heading2"/>
      </w:pPr>
      <w:bookmarkStart w:id="30" w:name="_Toc70333703"/>
      <w:r w:rsidRPr="001A13D1">
        <w:t>Solution Requirements</w:t>
      </w:r>
      <w:bookmarkEnd w:id="30"/>
    </w:p>
    <w:tbl>
      <w:tblPr>
        <w:tblStyle w:val="TableGrid"/>
        <w:tblW w:w="9409" w:type="dxa"/>
        <w:tblInd w:w="576" w:type="dxa"/>
        <w:tblLook w:val="04A0" w:firstRow="1" w:lastRow="0" w:firstColumn="1" w:lastColumn="0" w:noHBand="0" w:noVBand="1"/>
      </w:tblPr>
      <w:tblGrid>
        <w:gridCol w:w="1129"/>
        <w:gridCol w:w="1710"/>
        <w:gridCol w:w="6570"/>
      </w:tblGrid>
      <w:tr w:rsidR="00B46C46" w:rsidRPr="001A13D1" w14:paraId="410CF34E" w14:textId="77777777" w:rsidTr="00636D3A">
        <w:tc>
          <w:tcPr>
            <w:tcW w:w="1129" w:type="dxa"/>
            <w:shd w:val="clear" w:color="auto" w:fill="D9D9D9" w:themeFill="background1" w:themeFillShade="D9"/>
          </w:tcPr>
          <w:p w14:paraId="204CC460" w14:textId="4F846AEA" w:rsidR="00B46C46" w:rsidRPr="001A13D1" w:rsidRDefault="00B46C46" w:rsidP="00FC0D3A">
            <w:pPr>
              <w:pStyle w:val="BodyText"/>
              <w:ind w:left="0"/>
              <w:jc w:val="center"/>
              <w:rPr>
                <w:b/>
                <w:bCs/>
              </w:rPr>
            </w:pPr>
            <w:r w:rsidRPr="001A13D1">
              <w:rPr>
                <w:b/>
                <w:bCs/>
              </w:rPr>
              <w:t>ID</w:t>
            </w:r>
          </w:p>
        </w:tc>
        <w:tc>
          <w:tcPr>
            <w:tcW w:w="1710" w:type="dxa"/>
            <w:shd w:val="clear" w:color="auto" w:fill="D9D9D9" w:themeFill="background1" w:themeFillShade="D9"/>
          </w:tcPr>
          <w:p w14:paraId="3C164E9F" w14:textId="5E2DBC56" w:rsidR="00B46C46" w:rsidRPr="001A13D1" w:rsidRDefault="00B46C46" w:rsidP="00FC0D3A">
            <w:pPr>
              <w:pStyle w:val="BodyText"/>
              <w:ind w:left="0"/>
              <w:jc w:val="center"/>
              <w:rPr>
                <w:b/>
                <w:bCs/>
              </w:rPr>
            </w:pPr>
            <w:r w:rsidRPr="001A13D1">
              <w:rPr>
                <w:b/>
                <w:bCs/>
              </w:rPr>
              <w:t>Type</w:t>
            </w:r>
          </w:p>
        </w:tc>
        <w:tc>
          <w:tcPr>
            <w:tcW w:w="6570" w:type="dxa"/>
            <w:shd w:val="clear" w:color="auto" w:fill="D9D9D9" w:themeFill="background1" w:themeFillShade="D9"/>
          </w:tcPr>
          <w:p w14:paraId="3ED308FF" w14:textId="0958A316" w:rsidR="00B46C46" w:rsidRPr="001A13D1" w:rsidRDefault="00B46C46" w:rsidP="00FC0D3A">
            <w:pPr>
              <w:pStyle w:val="BodyText"/>
              <w:ind w:left="0"/>
              <w:jc w:val="center"/>
              <w:rPr>
                <w:b/>
                <w:bCs/>
              </w:rPr>
            </w:pPr>
            <w:r w:rsidRPr="001A13D1">
              <w:rPr>
                <w:b/>
                <w:bCs/>
              </w:rPr>
              <w:t>Description</w:t>
            </w:r>
          </w:p>
        </w:tc>
      </w:tr>
      <w:tr w:rsidR="00B46C46" w:rsidRPr="001A13D1" w14:paraId="66CA33D6" w14:textId="77777777" w:rsidTr="00636D3A">
        <w:tc>
          <w:tcPr>
            <w:tcW w:w="1129" w:type="dxa"/>
            <w:shd w:val="clear" w:color="auto" w:fill="FFFFFF" w:themeFill="background1"/>
          </w:tcPr>
          <w:p w14:paraId="28DEDAEB" w14:textId="74CB4183" w:rsidR="00B46C46" w:rsidRPr="001A13D1" w:rsidRDefault="00B46C46" w:rsidP="007F5567">
            <w:pPr>
              <w:pStyle w:val="BodyText"/>
              <w:ind w:left="0"/>
              <w:jc w:val="left"/>
              <w:rPr>
                <w:sz w:val="20"/>
                <w:szCs w:val="20"/>
              </w:rPr>
            </w:pPr>
            <w:r w:rsidRPr="001A13D1">
              <w:rPr>
                <w:sz w:val="20"/>
                <w:szCs w:val="20"/>
              </w:rPr>
              <w:t>DEL1</w:t>
            </w:r>
          </w:p>
        </w:tc>
        <w:tc>
          <w:tcPr>
            <w:tcW w:w="1710" w:type="dxa"/>
            <w:shd w:val="clear" w:color="auto" w:fill="FFFFFF" w:themeFill="background1"/>
          </w:tcPr>
          <w:p w14:paraId="08812C36" w14:textId="69A270A0" w:rsidR="00B46C46" w:rsidRPr="001A13D1" w:rsidRDefault="00B46C46" w:rsidP="00B46C46">
            <w:pPr>
              <w:pStyle w:val="BodyText"/>
              <w:ind w:left="0"/>
              <w:jc w:val="left"/>
              <w:rPr>
                <w:sz w:val="20"/>
                <w:szCs w:val="20"/>
              </w:rPr>
            </w:pPr>
            <w:r w:rsidRPr="001A13D1">
              <w:rPr>
                <w:sz w:val="20"/>
                <w:szCs w:val="20"/>
              </w:rPr>
              <w:t>Delivery</w:t>
            </w:r>
          </w:p>
        </w:tc>
        <w:tc>
          <w:tcPr>
            <w:tcW w:w="6570" w:type="dxa"/>
            <w:shd w:val="clear" w:color="auto" w:fill="FFFFFF" w:themeFill="background1"/>
          </w:tcPr>
          <w:p w14:paraId="4E2353FB" w14:textId="1763ED6F" w:rsidR="00B46C46" w:rsidRPr="001A13D1" w:rsidRDefault="009F6B17" w:rsidP="009F6B17">
            <w:pPr>
              <w:pStyle w:val="BodyText"/>
              <w:ind w:left="0"/>
              <w:jc w:val="left"/>
              <w:rPr>
                <w:sz w:val="20"/>
                <w:szCs w:val="20"/>
              </w:rPr>
            </w:pPr>
            <w:r w:rsidRPr="001A13D1">
              <w:rPr>
                <w:sz w:val="20"/>
                <w:szCs w:val="20"/>
              </w:rPr>
              <w:t>A</w:t>
            </w:r>
            <w:r w:rsidR="00B46C46" w:rsidRPr="001A13D1">
              <w:rPr>
                <w:sz w:val="20"/>
                <w:szCs w:val="20"/>
              </w:rPr>
              <w:t>ll incoming ACF mail shall be delivered to designated PSC location:</w:t>
            </w:r>
          </w:p>
          <w:p w14:paraId="2D37F209" w14:textId="77777777" w:rsidR="00B46C46" w:rsidRPr="001A13D1" w:rsidRDefault="00B46C46" w:rsidP="00636D3A">
            <w:pPr>
              <w:pStyle w:val="BodyText"/>
              <w:numPr>
                <w:ilvl w:val="0"/>
                <w:numId w:val="24"/>
              </w:numPr>
              <w:jc w:val="left"/>
              <w:rPr>
                <w:sz w:val="20"/>
                <w:szCs w:val="20"/>
              </w:rPr>
            </w:pPr>
            <w:r w:rsidRPr="001A13D1">
              <w:rPr>
                <w:sz w:val="20"/>
                <w:szCs w:val="20"/>
              </w:rPr>
              <w:t>Congressional Letters</w:t>
            </w:r>
          </w:p>
          <w:p w14:paraId="564D10E5" w14:textId="77777777" w:rsidR="00B46C46" w:rsidRPr="001A13D1" w:rsidRDefault="00B46C46" w:rsidP="00636D3A">
            <w:pPr>
              <w:pStyle w:val="BodyText"/>
              <w:numPr>
                <w:ilvl w:val="0"/>
                <w:numId w:val="24"/>
              </w:numPr>
              <w:jc w:val="left"/>
              <w:rPr>
                <w:sz w:val="20"/>
                <w:szCs w:val="20"/>
              </w:rPr>
            </w:pPr>
            <w:r w:rsidRPr="001A13D1">
              <w:rPr>
                <w:sz w:val="20"/>
                <w:szCs w:val="20"/>
              </w:rPr>
              <w:t>Letters from general public</w:t>
            </w:r>
          </w:p>
          <w:p w14:paraId="658E01EC" w14:textId="77777777" w:rsidR="00B46C46" w:rsidRPr="001A13D1" w:rsidRDefault="00B46C46" w:rsidP="00636D3A">
            <w:pPr>
              <w:pStyle w:val="BodyText"/>
              <w:numPr>
                <w:ilvl w:val="0"/>
                <w:numId w:val="24"/>
              </w:numPr>
              <w:jc w:val="left"/>
              <w:rPr>
                <w:sz w:val="20"/>
                <w:szCs w:val="20"/>
              </w:rPr>
            </w:pPr>
            <w:r w:rsidRPr="001A13D1">
              <w:rPr>
                <w:sz w:val="20"/>
                <w:szCs w:val="20"/>
              </w:rPr>
              <w:t>Complaints</w:t>
            </w:r>
          </w:p>
          <w:p w14:paraId="13ECA7AF" w14:textId="77777777" w:rsidR="00B46C46" w:rsidRPr="001A13D1" w:rsidRDefault="00B46C46" w:rsidP="00636D3A">
            <w:pPr>
              <w:pStyle w:val="BodyText"/>
              <w:numPr>
                <w:ilvl w:val="0"/>
                <w:numId w:val="24"/>
              </w:numPr>
              <w:jc w:val="left"/>
              <w:rPr>
                <w:sz w:val="20"/>
                <w:szCs w:val="20"/>
              </w:rPr>
            </w:pPr>
            <w:r w:rsidRPr="001A13D1">
              <w:rPr>
                <w:sz w:val="20"/>
                <w:szCs w:val="20"/>
              </w:rPr>
              <w:t>Invitations</w:t>
            </w:r>
          </w:p>
          <w:p w14:paraId="78E99C18" w14:textId="77777777" w:rsidR="00B46C46" w:rsidRPr="001A13D1" w:rsidRDefault="00B46C46" w:rsidP="00636D3A">
            <w:pPr>
              <w:pStyle w:val="BodyText"/>
              <w:numPr>
                <w:ilvl w:val="0"/>
                <w:numId w:val="24"/>
              </w:numPr>
              <w:jc w:val="left"/>
              <w:rPr>
                <w:sz w:val="20"/>
                <w:szCs w:val="20"/>
              </w:rPr>
            </w:pPr>
            <w:r w:rsidRPr="001A13D1">
              <w:rPr>
                <w:sz w:val="20"/>
                <w:szCs w:val="20"/>
              </w:rPr>
              <w:t>Thank you, cards,</w:t>
            </w:r>
          </w:p>
          <w:p w14:paraId="5E89C7FE" w14:textId="35163569" w:rsidR="00B46C46" w:rsidRPr="001A13D1" w:rsidRDefault="00B46C46" w:rsidP="00636D3A">
            <w:pPr>
              <w:pStyle w:val="BodyText"/>
              <w:numPr>
                <w:ilvl w:val="0"/>
                <w:numId w:val="24"/>
              </w:numPr>
              <w:jc w:val="left"/>
              <w:rPr>
                <w:sz w:val="20"/>
                <w:szCs w:val="20"/>
              </w:rPr>
            </w:pPr>
            <w:r w:rsidRPr="001A13D1">
              <w:rPr>
                <w:sz w:val="20"/>
                <w:szCs w:val="20"/>
              </w:rPr>
              <w:t>Campaign cards</w:t>
            </w:r>
          </w:p>
        </w:tc>
      </w:tr>
      <w:tr w:rsidR="00B46C46" w:rsidRPr="001A13D1" w14:paraId="603A0919" w14:textId="77777777" w:rsidTr="00DF0AD4">
        <w:tc>
          <w:tcPr>
            <w:tcW w:w="1129" w:type="dxa"/>
            <w:shd w:val="clear" w:color="auto" w:fill="D9D9D9" w:themeFill="background1" w:themeFillShade="D9"/>
          </w:tcPr>
          <w:p w14:paraId="76338D67" w14:textId="12716B50" w:rsidR="00B46C46" w:rsidRPr="001A13D1" w:rsidRDefault="00B46C46" w:rsidP="007F5567">
            <w:pPr>
              <w:pStyle w:val="BodyText"/>
              <w:ind w:left="0"/>
              <w:jc w:val="left"/>
              <w:rPr>
                <w:sz w:val="20"/>
                <w:szCs w:val="20"/>
              </w:rPr>
            </w:pPr>
            <w:r w:rsidRPr="001A13D1">
              <w:rPr>
                <w:sz w:val="20"/>
                <w:szCs w:val="20"/>
              </w:rPr>
              <w:t>ML1</w:t>
            </w:r>
          </w:p>
        </w:tc>
        <w:tc>
          <w:tcPr>
            <w:tcW w:w="1710" w:type="dxa"/>
            <w:shd w:val="clear" w:color="auto" w:fill="D9D9D9" w:themeFill="background1" w:themeFillShade="D9"/>
          </w:tcPr>
          <w:p w14:paraId="32C4A181" w14:textId="53322584" w:rsidR="00B46C46" w:rsidRPr="001A13D1" w:rsidRDefault="009F2F8F" w:rsidP="007F5567">
            <w:pPr>
              <w:pStyle w:val="BodyText"/>
              <w:ind w:left="0"/>
              <w:jc w:val="left"/>
              <w:rPr>
                <w:sz w:val="20"/>
                <w:szCs w:val="20"/>
              </w:rPr>
            </w:pPr>
            <w:r w:rsidRPr="001A13D1">
              <w:rPr>
                <w:sz w:val="20"/>
                <w:szCs w:val="20"/>
              </w:rPr>
              <w:t>Sort</w:t>
            </w:r>
          </w:p>
        </w:tc>
        <w:tc>
          <w:tcPr>
            <w:tcW w:w="6570" w:type="dxa"/>
            <w:shd w:val="clear" w:color="auto" w:fill="D9D9D9" w:themeFill="background1" w:themeFillShade="D9"/>
          </w:tcPr>
          <w:p w14:paraId="33509C82" w14:textId="2482AD35" w:rsidR="00B46C46" w:rsidRPr="001A13D1" w:rsidRDefault="00B46C46" w:rsidP="00643E61">
            <w:pPr>
              <w:pStyle w:val="BodyText"/>
              <w:numPr>
                <w:ilvl w:val="0"/>
                <w:numId w:val="37"/>
              </w:numPr>
              <w:jc w:val="left"/>
              <w:rPr>
                <w:sz w:val="20"/>
                <w:szCs w:val="20"/>
              </w:rPr>
            </w:pPr>
            <w:r w:rsidRPr="001A13D1">
              <w:rPr>
                <w:sz w:val="20"/>
                <w:szCs w:val="20"/>
              </w:rPr>
              <w:t>Sort and Separate Mail</w:t>
            </w:r>
            <w:r w:rsidR="00843FED" w:rsidRPr="001A13D1">
              <w:rPr>
                <w:sz w:val="20"/>
                <w:szCs w:val="20"/>
              </w:rPr>
              <w:t xml:space="preserve"> – all delivered mail</w:t>
            </w:r>
            <w:r w:rsidRPr="001A13D1">
              <w:rPr>
                <w:sz w:val="20"/>
                <w:szCs w:val="20"/>
              </w:rPr>
              <w:t xml:space="preserve"> shall be sorted and separated</w:t>
            </w:r>
          </w:p>
          <w:p w14:paraId="7421B0A8" w14:textId="5F96F1C7" w:rsidR="00B46C46" w:rsidRPr="001A13D1" w:rsidRDefault="00B46C46" w:rsidP="00643E61">
            <w:pPr>
              <w:pStyle w:val="BodyText"/>
              <w:numPr>
                <w:ilvl w:val="0"/>
                <w:numId w:val="37"/>
              </w:numPr>
              <w:jc w:val="left"/>
              <w:rPr>
                <w:sz w:val="20"/>
                <w:szCs w:val="20"/>
              </w:rPr>
            </w:pPr>
            <w:r w:rsidRPr="001A13D1">
              <w:rPr>
                <w:sz w:val="20"/>
                <w:szCs w:val="20"/>
              </w:rPr>
              <w:t>Mail shall be separated based on time sensitivity</w:t>
            </w:r>
          </w:p>
          <w:p w14:paraId="3C7499B8" w14:textId="5298F984" w:rsidR="009F6B17" w:rsidRPr="001A13D1" w:rsidRDefault="009F6B17" w:rsidP="00843FED">
            <w:pPr>
              <w:pStyle w:val="BodyText"/>
              <w:numPr>
                <w:ilvl w:val="0"/>
                <w:numId w:val="37"/>
              </w:numPr>
              <w:jc w:val="left"/>
              <w:rPr>
                <w:sz w:val="20"/>
                <w:szCs w:val="20"/>
              </w:rPr>
            </w:pPr>
            <w:r w:rsidRPr="001A13D1">
              <w:rPr>
                <w:sz w:val="20"/>
                <w:szCs w:val="20"/>
              </w:rPr>
              <w:t>All mail shall be either hand delivered or scanned</w:t>
            </w:r>
          </w:p>
        </w:tc>
      </w:tr>
      <w:tr w:rsidR="00B46C46" w:rsidRPr="001A13D1" w14:paraId="16B55979" w14:textId="77777777" w:rsidTr="00FC0D3A">
        <w:tc>
          <w:tcPr>
            <w:tcW w:w="1129" w:type="dxa"/>
            <w:shd w:val="clear" w:color="auto" w:fill="FFFFFF" w:themeFill="background1"/>
          </w:tcPr>
          <w:p w14:paraId="1FC9E7C2" w14:textId="50594D8E" w:rsidR="00B46C46" w:rsidRPr="001A13D1" w:rsidRDefault="009F6B17" w:rsidP="007F5567">
            <w:pPr>
              <w:pStyle w:val="BodyText"/>
              <w:ind w:left="0"/>
              <w:jc w:val="left"/>
              <w:rPr>
                <w:sz w:val="20"/>
                <w:szCs w:val="20"/>
              </w:rPr>
            </w:pPr>
            <w:r w:rsidRPr="001A13D1">
              <w:rPr>
                <w:sz w:val="20"/>
                <w:szCs w:val="20"/>
              </w:rPr>
              <w:t>ML</w:t>
            </w:r>
            <w:r w:rsidR="00510302" w:rsidRPr="001A13D1">
              <w:rPr>
                <w:sz w:val="20"/>
                <w:szCs w:val="20"/>
              </w:rPr>
              <w:t>2</w:t>
            </w:r>
          </w:p>
        </w:tc>
        <w:tc>
          <w:tcPr>
            <w:tcW w:w="1710" w:type="dxa"/>
            <w:shd w:val="clear" w:color="auto" w:fill="FFFFFF" w:themeFill="background1"/>
          </w:tcPr>
          <w:p w14:paraId="1FCCB1A1" w14:textId="2CA32EF6" w:rsidR="00B46C46" w:rsidRPr="001A13D1" w:rsidRDefault="009F6B17" w:rsidP="007F5567">
            <w:pPr>
              <w:pStyle w:val="BodyText"/>
              <w:ind w:left="0"/>
              <w:jc w:val="left"/>
              <w:rPr>
                <w:sz w:val="20"/>
                <w:szCs w:val="20"/>
              </w:rPr>
            </w:pPr>
            <w:r w:rsidRPr="001A13D1">
              <w:rPr>
                <w:sz w:val="20"/>
                <w:szCs w:val="20"/>
              </w:rPr>
              <w:t>Hand Delivered</w:t>
            </w:r>
          </w:p>
        </w:tc>
        <w:tc>
          <w:tcPr>
            <w:tcW w:w="6570" w:type="dxa"/>
            <w:shd w:val="clear" w:color="auto" w:fill="FFFFFF" w:themeFill="background1"/>
          </w:tcPr>
          <w:p w14:paraId="4EEB78A1" w14:textId="77777777" w:rsidR="009F6B17" w:rsidRPr="001A13D1" w:rsidRDefault="009F6B17" w:rsidP="009F6B17">
            <w:pPr>
              <w:pStyle w:val="BodyText"/>
              <w:numPr>
                <w:ilvl w:val="0"/>
                <w:numId w:val="24"/>
              </w:numPr>
              <w:jc w:val="left"/>
              <w:rPr>
                <w:sz w:val="20"/>
                <w:szCs w:val="20"/>
              </w:rPr>
            </w:pPr>
            <w:r w:rsidRPr="001A13D1">
              <w:rPr>
                <w:sz w:val="20"/>
                <w:szCs w:val="20"/>
              </w:rPr>
              <w:t>Checks</w:t>
            </w:r>
          </w:p>
          <w:p w14:paraId="3A7F952D" w14:textId="77777777" w:rsidR="009F6B17" w:rsidRPr="001A13D1" w:rsidRDefault="009F6B17" w:rsidP="009F6B17">
            <w:pPr>
              <w:pStyle w:val="BodyText"/>
              <w:numPr>
                <w:ilvl w:val="0"/>
                <w:numId w:val="24"/>
              </w:numPr>
              <w:jc w:val="left"/>
              <w:rPr>
                <w:sz w:val="20"/>
                <w:szCs w:val="20"/>
              </w:rPr>
            </w:pPr>
            <w:r w:rsidRPr="001A13D1">
              <w:rPr>
                <w:sz w:val="20"/>
                <w:szCs w:val="20"/>
              </w:rPr>
              <w:t>Forms requesting services</w:t>
            </w:r>
          </w:p>
          <w:p w14:paraId="4B8AAD46" w14:textId="77777777" w:rsidR="009F6B17" w:rsidRPr="001A13D1" w:rsidRDefault="009F6B17" w:rsidP="009F6B17">
            <w:pPr>
              <w:pStyle w:val="BodyText"/>
              <w:numPr>
                <w:ilvl w:val="0"/>
                <w:numId w:val="24"/>
              </w:numPr>
              <w:jc w:val="left"/>
              <w:rPr>
                <w:sz w:val="20"/>
                <w:szCs w:val="20"/>
              </w:rPr>
            </w:pPr>
            <w:r w:rsidRPr="001A13D1">
              <w:rPr>
                <w:sz w:val="20"/>
                <w:szCs w:val="20"/>
              </w:rPr>
              <w:t>Reports</w:t>
            </w:r>
          </w:p>
          <w:p w14:paraId="22262CAD" w14:textId="77777777" w:rsidR="009F6B17" w:rsidRPr="001A13D1" w:rsidRDefault="009F6B17" w:rsidP="009F6B17">
            <w:pPr>
              <w:pStyle w:val="BodyText"/>
              <w:numPr>
                <w:ilvl w:val="0"/>
                <w:numId w:val="24"/>
              </w:numPr>
              <w:jc w:val="left"/>
              <w:rPr>
                <w:sz w:val="20"/>
                <w:szCs w:val="20"/>
              </w:rPr>
            </w:pPr>
            <w:r w:rsidRPr="001A13D1">
              <w:rPr>
                <w:sz w:val="20"/>
                <w:szCs w:val="20"/>
              </w:rPr>
              <w:t>Bills</w:t>
            </w:r>
          </w:p>
          <w:p w14:paraId="2D8C9EF3" w14:textId="77777777" w:rsidR="009F6B17" w:rsidRPr="001A13D1" w:rsidRDefault="009F6B17" w:rsidP="009F6B17">
            <w:pPr>
              <w:pStyle w:val="BodyText"/>
              <w:numPr>
                <w:ilvl w:val="0"/>
                <w:numId w:val="24"/>
              </w:numPr>
              <w:jc w:val="left"/>
              <w:rPr>
                <w:sz w:val="20"/>
                <w:szCs w:val="20"/>
              </w:rPr>
            </w:pPr>
            <w:r w:rsidRPr="001A13D1">
              <w:rPr>
                <w:sz w:val="20"/>
                <w:szCs w:val="20"/>
              </w:rPr>
              <w:t>Catalogues</w:t>
            </w:r>
          </w:p>
          <w:p w14:paraId="06BA894D" w14:textId="77777777" w:rsidR="009F6B17" w:rsidRPr="001A13D1" w:rsidRDefault="009F6B17" w:rsidP="009F6B17">
            <w:pPr>
              <w:pStyle w:val="BodyText"/>
              <w:numPr>
                <w:ilvl w:val="0"/>
                <w:numId w:val="24"/>
              </w:numPr>
              <w:jc w:val="left"/>
              <w:rPr>
                <w:sz w:val="20"/>
                <w:szCs w:val="20"/>
              </w:rPr>
            </w:pPr>
            <w:r w:rsidRPr="001A13D1">
              <w:rPr>
                <w:sz w:val="20"/>
                <w:szCs w:val="20"/>
              </w:rPr>
              <w:t>Flyers</w:t>
            </w:r>
          </w:p>
          <w:p w14:paraId="3D320B37" w14:textId="77777777" w:rsidR="009F6B17" w:rsidRPr="001A13D1" w:rsidRDefault="009F6B17" w:rsidP="009F6B17">
            <w:pPr>
              <w:pStyle w:val="BodyText"/>
              <w:numPr>
                <w:ilvl w:val="0"/>
                <w:numId w:val="24"/>
              </w:numPr>
              <w:jc w:val="left"/>
              <w:rPr>
                <w:sz w:val="20"/>
                <w:szCs w:val="20"/>
              </w:rPr>
            </w:pPr>
            <w:r w:rsidRPr="001A13D1">
              <w:rPr>
                <w:sz w:val="20"/>
                <w:szCs w:val="20"/>
              </w:rPr>
              <w:t>Resumes, and</w:t>
            </w:r>
          </w:p>
          <w:p w14:paraId="0AC73127" w14:textId="0D012A03" w:rsidR="00B46C46" w:rsidRPr="001A13D1" w:rsidRDefault="009F6B17" w:rsidP="00510302">
            <w:pPr>
              <w:pStyle w:val="BodyText"/>
              <w:numPr>
                <w:ilvl w:val="0"/>
                <w:numId w:val="24"/>
              </w:numPr>
              <w:jc w:val="left"/>
              <w:rPr>
                <w:sz w:val="20"/>
                <w:szCs w:val="20"/>
              </w:rPr>
            </w:pPr>
            <w:r w:rsidRPr="001A13D1">
              <w:rPr>
                <w:sz w:val="20"/>
                <w:szCs w:val="20"/>
              </w:rPr>
              <w:t>Legal Documents</w:t>
            </w:r>
          </w:p>
        </w:tc>
      </w:tr>
    </w:tbl>
    <w:p w14:paraId="07BDF378" w14:textId="6CC7358C" w:rsidR="007F5567" w:rsidRPr="001A13D1" w:rsidRDefault="007F5567" w:rsidP="007F5567">
      <w:pPr>
        <w:pStyle w:val="BodyText"/>
        <w:jc w:val="left"/>
      </w:pPr>
      <w:r w:rsidRPr="001A13D1">
        <w:t xml:space="preserve">The high-level functional requirements for the digital </w:t>
      </w:r>
      <w:r w:rsidR="00843FED" w:rsidRPr="001A13D1">
        <w:t>mail</w:t>
      </w:r>
      <w:r w:rsidRPr="001A13D1">
        <w:t xml:space="preserve"> solution are as follows:</w:t>
      </w:r>
    </w:p>
    <w:p w14:paraId="1D1B7CE8" w14:textId="5BAAAEBF" w:rsidR="00E41588" w:rsidRPr="001A13D1" w:rsidRDefault="00E41588" w:rsidP="005B337C">
      <w:pPr>
        <w:pStyle w:val="BodyText"/>
        <w:numPr>
          <w:ilvl w:val="0"/>
          <w:numId w:val="41"/>
        </w:numPr>
        <w:jc w:val="left"/>
      </w:pPr>
      <w:bookmarkStart w:id="31" w:name="_Toc167261774"/>
      <w:bookmarkStart w:id="32" w:name="_Toc196544087"/>
      <w:bookmarkEnd w:id="29"/>
      <w:r w:rsidRPr="001A13D1">
        <w:t>Time sensitive (Priority) mail</w:t>
      </w:r>
      <w:r w:rsidR="00B128E1" w:rsidRPr="001A13D1">
        <w:t>s</w:t>
      </w:r>
      <w:r w:rsidRPr="001A13D1">
        <w:t xml:space="preserve"> </w:t>
      </w:r>
      <w:r w:rsidR="001D285E" w:rsidRPr="001A13D1">
        <w:t xml:space="preserve">shall </w:t>
      </w:r>
      <w:commentRangeStart w:id="33"/>
      <w:r w:rsidR="001D285E" w:rsidRPr="001A13D1">
        <w:t>include</w:t>
      </w:r>
      <w:commentRangeEnd w:id="33"/>
      <w:r w:rsidR="00683C9C">
        <w:rPr>
          <w:rStyle w:val="CommentReference"/>
        </w:rPr>
        <w:commentReference w:id="33"/>
      </w:r>
      <w:r w:rsidRPr="001A13D1">
        <w:t>:</w:t>
      </w:r>
    </w:p>
    <w:p w14:paraId="16A38BA6" w14:textId="31844838" w:rsidR="00594FB9" w:rsidRPr="001A13D1" w:rsidRDefault="009D319C" w:rsidP="005B337C">
      <w:pPr>
        <w:pStyle w:val="BodyText"/>
        <w:numPr>
          <w:ilvl w:val="0"/>
          <w:numId w:val="41"/>
        </w:numPr>
        <w:jc w:val="left"/>
      </w:pPr>
      <w:r w:rsidRPr="001A13D1">
        <w:t xml:space="preserve">All </w:t>
      </w:r>
      <w:r w:rsidR="00732BD4" w:rsidRPr="001A13D1">
        <w:t>mail</w:t>
      </w:r>
      <w:r w:rsidR="00B128E1" w:rsidRPr="001A13D1">
        <w:t>s</w:t>
      </w:r>
      <w:r w:rsidR="00732BD4" w:rsidRPr="001A13D1">
        <w:t xml:space="preserve"> </w:t>
      </w:r>
      <w:r w:rsidRPr="001A13D1">
        <w:t>shall</w:t>
      </w:r>
      <w:r w:rsidR="001D285E" w:rsidRPr="001A13D1">
        <w:t xml:space="preserve"> be</w:t>
      </w:r>
      <w:r w:rsidR="007D508E" w:rsidRPr="001A13D1">
        <w:t xml:space="preserve"> </w:t>
      </w:r>
      <w:r w:rsidR="00594FB9" w:rsidRPr="001A13D1">
        <w:t>either hand delivered or scanned</w:t>
      </w:r>
    </w:p>
    <w:p w14:paraId="1CB3BC3E" w14:textId="712ECD42" w:rsidR="00594FB9" w:rsidRPr="001A13D1" w:rsidRDefault="00594FB9" w:rsidP="005B337C">
      <w:pPr>
        <w:pStyle w:val="BodyText"/>
        <w:numPr>
          <w:ilvl w:val="0"/>
          <w:numId w:val="41"/>
        </w:numPr>
        <w:jc w:val="left"/>
      </w:pPr>
      <w:r w:rsidRPr="001A13D1">
        <w:t xml:space="preserve">The </w:t>
      </w:r>
      <w:r w:rsidR="009D319C" w:rsidRPr="001A13D1">
        <w:t>to-be scanned</w:t>
      </w:r>
      <w:r w:rsidRPr="001A13D1">
        <w:t xml:space="preserve"> mail</w:t>
      </w:r>
      <w:del w:id="34" w:author="Blake, Sebrina (ACF)" w:date="2021-05-12T09:13:00Z">
        <w:r w:rsidR="00B128E1" w:rsidRPr="001A13D1" w:rsidDel="00683C9C">
          <w:delText>s</w:delText>
        </w:r>
      </w:del>
      <w:r w:rsidRPr="001A13D1">
        <w:t xml:space="preserve"> </w:t>
      </w:r>
      <w:r w:rsidR="001D285E" w:rsidRPr="001A13D1">
        <w:t>shall be</w:t>
      </w:r>
      <w:r w:rsidRPr="001A13D1">
        <w:t xml:space="preserve"> opened and scanned</w:t>
      </w:r>
    </w:p>
    <w:p w14:paraId="0065626E" w14:textId="1FF5825E" w:rsidR="00594FB9" w:rsidRPr="001A13D1" w:rsidRDefault="00594FB9" w:rsidP="005B337C">
      <w:pPr>
        <w:pStyle w:val="BodyText"/>
        <w:numPr>
          <w:ilvl w:val="0"/>
          <w:numId w:val="41"/>
        </w:numPr>
        <w:jc w:val="left"/>
      </w:pPr>
      <w:r w:rsidRPr="001A13D1">
        <w:t xml:space="preserve">The </w:t>
      </w:r>
      <w:r w:rsidR="009D319C" w:rsidRPr="001A13D1">
        <w:t xml:space="preserve">digitized </w:t>
      </w:r>
      <w:r w:rsidRPr="001A13D1">
        <w:t>mail</w:t>
      </w:r>
      <w:del w:id="35" w:author="Blake, Sebrina (ACF)" w:date="2021-05-12T09:14:00Z">
        <w:r w:rsidR="00B128E1" w:rsidRPr="001A13D1" w:rsidDel="00683C9C">
          <w:delText>s</w:delText>
        </w:r>
      </w:del>
      <w:r w:rsidRPr="001A13D1">
        <w:t xml:space="preserve"> </w:t>
      </w:r>
      <w:r w:rsidR="001D285E" w:rsidRPr="001A13D1">
        <w:t>shall be</w:t>
      </w:r>
      <w:r w:rsidRPr="001A13D1">
        <w:t xml:space="preserve"> </w:t>
      </w:r>
      <w:commentRangeStart w:id="36"/>
      <w:r w:rsidRPr="001A13D1">
        <w:t xml:space="preserve">scheduled </w:t>
      </w:r>
      <w:commentRangeEnd w:id="36"/>
      <w:r w:rsidR="00683C9C">
        <w:rPr>
          <w:rStyle w:val="CommentReference"/>
        </w:rPr>
        <w:commentReference w:id="36"/>
      </w:r>
      <w:r w:rsidRPr="001A13D1">
        <w:t xml:space="preserve">for upload to </w:t>
      </w:r>
      <w:r w:rsidR="009D319C" w:rsidRPr="001A13D1">
        <w:t>the</w:t>
      </w:r>
      <w:r w:rsidR="007656FE" w:rsidRPr="001A13D1">
        <w:t xml:space="preserve"> SWIFT system</w:t>
      </w:r>
      <w:r w:rsidRPr="001A13D1">
        <w:t>.</w:t>
      </w:r>
    </w:p>
    <w:p w14:paraId="737C3859" w14:textId="77777777" w:rsidR="00142D2C" w:rsidRPr="001A13D1" w:rsidRDefault="004D0679" w:rsidP="00142D2C">
      <w:pPr>
        <w:pStyle w:val="Heading2"/>
      </w:pPr>
      <w:bookmarkStart w:id="37" w:name="_Toc196544085"/>
      <w:bookmarkStart w:id="38" w:name="_Toc70333704"/>
      <w:r w:rsidRPr="001A13D1">
        <w:t>Interface Requirements</w:t>
      </w:r>
      <w:bookmarkEnd w:id="37"/>
      <w:bookmarkEnd w:id="38"/>
    </w:p>
    <w:p w14:paraId="0903E3C0" w14:textId="3077908F" w:rsidR="000413AA" w:rsidRPr="001A13D1" w:rsidRDefault="00142D2C" w:rsidP="00CE5D22">
      <w:pPr>
        <w:jc w:val="left"/>
      </w:pPr>
      <w:r w:rsidRPr="001A13D1">
        <w:t>The requirements for the interface between the digital scanner and the SWIFT</w:t>
      </w:r>
      <w:r w:rsidR="00AF2ED2" w:rsidRPr="001A13D1">
        <w:t xml:space="preserve"> system</w:t>
      </w:r>
      <w:r w:rsidRPr="001A13D1">
        <w:t xml:space="preserve"> are as follows:</w:t>
      </w:r>
    </w:p>
    <w:p w14:paraId="37F384A9" w14:textId="1F4567A1" w:rsidR="000413AA" w:rsidRPr="001A13D1" w:rsidRDefault="000413AA" w:rsidP="005B337C">
      <w:pPr>
        <w:pStyle w:val="BodyText"/>
        <w:numPr>
          <w:ilvl w:val="0"/>
          <w:numId w:val="42"/>
        </w:numPr>
        <w:jc w:val="left"/>
      </w:pPr>
      <w:r w:rsidRPr="001A13D1">
        <w:lastRenderedPageBreak/>
        <w:t>The solution shall provide an interface so that the digitized mail</w:t>
      </w:r>
      <w:r w:rsidR="00B128E1" w:rsidRPr="001A13D1">
        <w:t>s</w:t>
      </w:r>
      <w:r w:rsidRPr="001A13D1">
        <w:t xml:space="preserve"> are uploaded to the SWIFT system.</w:t>
      </w:r>
    </w:p>
    <w:p w14:paraId="23EBA8AF" w14:textId="74BAA351" w:rsidR="00897C81" w:rsidRPr="001A13D1" w:rsidRDefault="00CE5D22" w:rsidP="005B337C">
      <w:pPr>
        <w:pStyle w:val="BodyText"/>
        <w:numPr>
          <w:ilvl w:val="0"/>
          <w:numId w:val="42"/>
        </w:numPr>
        <w:jc w:val="left"/>
      </w:pPr>
      <w:r w:rsidRPr="001A13D1">
        <w:t xml:space="preserve">The interface </w:t>
      </w:r>
      <w:r w:rsidR="000413AA" w:rsidRPr="001A13D1">
        <w:t xml:space="preserve">application </w:t>
      </w:r>
      <w:r w:rsidRPr="001A13D1">
        <w:t>shall be installed</w:t>
      </w:r>
      <w:r w:rsidR="000413AA" w:rsidRPr="001A13D1">
        <w:t xml:space="preserve"> on</w:t>
      </w:r>
      <w:r w:rsidRPr="001A13D1">
        <w:t xml:space="preserve"> the same </w:t>
      </w:r>
      <w:r w:rsidR="00897C81" w:rsidRPr="001A13D1">
        <w:t xml:space="preserve">device where </w:t>
      </w:r>
      <w:r w:rsidR="000413AA" w:rsidRPr="001A13D1">
        <w:t xml:space="preserve">the </w:t>
      </w:r>
      <w:r w:rsidR="00897C81" w:rsidRPr="001A13D1">
        <w:t>scanner sof</w:t>
      </w:r>
      <w:r w:rsidR="000413AA" w:rsidRPr="001A13D1">
        <w:t>t</w:t>
      </w:r>
      <w:r w:rsidR="00897C81" w:rsidRPr="001A13D1">
        <w:t>ware run</w:t>
      </w:r>
      <w:r w:rsidR="000413AA" w:rsidRPr="001A13D1">
        <w:t>s</w:t>
      </w:r>
      <w:r w:rsidR="00897C81" w:rsidRPr="001A13D1">
        <w:t>.</w:t>
      </w:r>
    </w:p>
    <w:p w14:paraId="6D0E7358" w14:textId="10A7237C" w:rsidR="00897C81" w:rsidRPr="001A13D1" w:rsidRDefault="00897C81" w:rsidP="005B337C">
      <w:pPr>
        <w:pStyle w:val="BodyText"/>
        <w:numPr>
          <w:ilvl w:val="0"/>
          <w:numId w:val="42"/>
        </w:numPr>
        <w:jc w:val="left"/>
      </w:pPr>
      <w:r w:rsidRPr="001A13D1">
        <w:t xml:space="preserve">The </w:t>
      </w:r>
      <w:r w:rsidR="00AE284B" w:rsidRPr="001A13D1">
        <w:t xml:space="preserve">assigned </w:t>
      </w:r>
      <w:r w:rsidRPr="001A13D1">
        <w:t>user shall authenticate to the application which interfaces with the SWIFT</w:t>
      </w:r>
      <w:r w:rsidR="00AE284B" w:rsidRPr="001A13D1">
        <w:t xml:space="preserve"> system</w:t>
      </w:r>
      <w:r w:rsidRPr="001A13D1">
        <w:t>.</w:t>
      </w:r>
    </w:p>
    <w:p w14:paraId="420F5CDA" w14:textId="1AF523C7" w:rsidR="00897C81" w:rsidRPr="001A13D1" w:rsidRDefault="00897C81" w:rsidP="005B337C">
      <w:pPr>
        <w:pStyle w:val="BodyText"/>
        <w:numPr>
          <w:ilvl w:val="0"/>
          <w:numId w:val="42"/>
        </w:numPr>
        <w:jc w:val="left"/>
      </w:pPr>
      <w:r w:rsidRPr="001A13D1">
        <w:t xml:space="preserve">The application (interface) shall be part </w:t>
      </w:r>
      <w:r w:rsidR="000413AA" w:rsidRPr="001A13D1">
        <w:t>of</w:t>
      </w:r>
      <w:r w:rsidRPr="001A13D1">
        <w:t xml:space="preserve"> the Single Sign-On (SSO) profile. This implies that the user shall NOT need to re-authenticate to the SWIFT system for uploading the digitized mail.</w:t>
      </w:r>
    </w:p>
    <w:p w14:paraId="45FA8609" w14:textId="6AC551A7" w:rsidR="00732BD4" w:rsidRPr="001A13D1" w:rsidRDefault="00CE5D22" w:rsidP="005B337C">
      <w:pPr>
        <w:pStyle w:val="BodyText"/>
        <w:numPr>
          <w:ilvl w:val="0"/>
          <w:numId w:val="42"/>
        </w:numPr>
        <w:jc w:val="left"/>
      </w:pPr>
      <w:r w:rsidRPr="001A13D1">
        <w:t>The solution shall provide the capability to upload the digitized mail based on</w:t>
      </w:r>
      <w:r w:rsidR="004D0679" w:rsidRPr="001A13D1">
        <w:t xml:space="preserve"> a </w:t>
      </w:r>
      <w:commentRangeStart w:id="39"/>
      <w:r w:rsidR="004D0679" w:rsidRPr="001A13D1">
        <w:t>scheduled time and frequency</w:t>
      </w:r>
      <w:commentRangeEnd w:id="39"/>
      <w:r w:rsidR="00683C9C">
        <w:rPr>
          <w:rStyle w:val="CommentReference"/>
        </w:rPr>
        <w:commentReference w:id="39"/>
      </w:r>
      <w:r w:rsidR="004D0679" w:rsidRPr="001A13D1">
        <w:t>.</w:t>
      </w:r>
    </w:p>
    <w:p w14:paraId="7114CB8A" w14:textId="606AFC21" w:rsidR="00CE5D22" w:rsidRPr="001A13D1" w:rsidRDefault="004D0679" w:rsidP="005B337C">
      <w:pPr>
        <w:pStyle w:val="BodyText"/>
        <w:numPr>
          <w:ilvl w:val="0"/>
          <w:numId w:val="42"/>
        </w:numPr>
        <w:jc w:val="left"/>
      </w:pPr>
      <w:r w:rsidRPr="001A13D1">
        <w:t xml:space="preserve">The interface shall provide a report </w:t>
      </w:r>
      <w:r w:rsidR="00AE284B" w:rsidRPr="001A13D1">
        <w:t>to in include but not limited to</w:t>
      </w:r>
      <w:r w:rsidRPr="001A13D1">
        <w:t xml:space="preserve"> the following</w:t>
      </w:r>
      <w:r w:rsidR="009D319C" w:rsidRPr="001A13D1">
        <w:t>:</w:t>
      </w:r>
      <w:r w:rsidR="00CE5D22" w:rsidRPr="001A13D1">
        <w:t xml:space="preserve"> </w:t>
      </w:r>
    </w:p>
    <w:p w14:paraId="28154C0B" w14:textId="77777777" w:rsidR="00CE5D22" w:rsidRPr="001A13D1" w:rsidRDefault="004D0679" w:rsidP="005B337C">
      <w:pPr>
        <w:pStyle w:val="body"/>
        <w:numPr>
          <w:ilvl w:val="0"/>
          <w:numId w:val="43"/>
        </w:numPr>
        <w:jc w:val="left"/>
      </w:pPr>
      <w:r w:rsidRPr="001A13D1">
        <w:t>Start and End date/time of the process</w:t>
      </w:r>
      <w:r w:rsidR="00CE5D22" w:rsidRPr="001A13D1">
        <w:t xml:space="preserve"> </w:t>
      </w:r>
    </w:p>
    <w:p w14:paraId="57643475" w14:textId="77777777" w:rsidR="00CE5D22" w:rsidRPr="001A13D1" w:rsidRDefault="004D0679" w:rsidP="005B337C">
      <w:pPr>
        <w:pStyle w:val="body"/>
        <w:numPr>
          <w:ilvl w:val="0"/>
          <w:numId w:val="43"/>
        </w:numPr>
        <w:jc w:val="left"/>
      </w:pPr>
      <w:r w:rsidRPr="001A13D1">
        <w:t>Number of records read (from scanner) and uploaded (to SWIFT)</w:t>
      </w:r>
      <w:r w:rsidR="00CE5D22" w:rsidRPr="001A13D1">
        <w:t xml:space="preserve"> </w:t>
      </w:r>
    </w:p>
    <w:p w14:paraId="2662A65A" w14:textId="70B50DEB" w:rsidR="004D0679" w:rsidRPr="001A13D1" w:rsidRDefault="004D0679" w:rsidP="005B337C">
      <w:pPr>
        <w:pStyle w:val="body"/>
        <w:numPr>
          <w:ilvl w:val="0"/>
          <w:numId w:val="43"/>
        </w:numPr>
        <w:jc w:val="left"/>
      </w:pPr>
      <w:r w:rsidRPr="001A13D1">
        <w:t xml:space="preserve">Username of the person(s) </w:t>
      </w:r>
      <w:r w:rsidR="009D319C" w:rsidRPr="001A13D1">
        <w:t>and time of their</w:t>
      </w:r>
      <w:r w:rsidRPr="001A13D1">
        <w:t xml:space="preserve"> login</w:t>
      </w:r>
      <w:r w:rsidR="009D319C" w:rsidRPr="001A13D1">
        <w:t>s</w:t>
      </w:r>
      <w:r w:rsidR="00CE5D22" w:rsidRPr="001A13D1">
        <w:t>.</w:t>
      </w:r>
    </w:p>
    <w:p w14:paraId="3B06075A" w14:textId="312FF5E5" w:rsidR="001D285E" w:rsidRPr="001A13D1" w:rsidRDefault="001D285E" w:rsidP="003E7B67">
      <w:pPr>
        <w:pStyle w:val="Heading1"/>
      </w:pPr>
      <w:bookmarkStart w:id="40" w:name="_Toc70333705"/>
      <w:r w:rsidRPr="001A13D1">
        <w:t xml:space="preserve">Non-functional </w:t>
      </w:r>
      <w:r w:rsidR="00D847C6" w:rsidRPr="001A13D1">
        <w:t>R</w:t>
      </w:r>
      <w:r w:rsidRPr="001A13D1">
        <w:t>equirements</w:t>
      </w:r>
      <w:bookmarkEnd w:id="40"/>
    </w:p>
    <w:p w14:paraId="78BDE211" w14:textId="4E1221E0" w:rsidR="0012250C" w:rsidRPr="001A13D1" w:rsidRDefault="009D319C" w:rsidP="00510302">
      <w:pPr>
        <w:pStyle w:val="body"/>
        <w:jc w:val="left"/>
      </w:pPr>
      <w:r w:rsidRPr="001A13D1">
        <w:t>The high-level non-functional requirements for the digital mail solution are described in the below sections</w:t>
      </w:r>
      <w:r w:rsidR="00CE5D22" w:rsidRPr="001A13D1">
        <w:t>.</w:t>
      </w:r>
      <w:r w:rsidR="0012250C" w:rsidRPr="001A13D1">
        <w:t xml:space="preserve">  The System shall meet the following Non-Functional Requirements</w:t>
      </w:r>
      <w:r w:rsidR="00ED37F3" w:rsidRPr="001A13D1">
        <w:t>:</w:t>
      </w:r>
    </w:p>
    <w:p w14:paraId="11396BFF" w14:textId="258580A8" w:rsidR="001D285E" w:rsidRPr="001A13D1" w:rsidRDefault="001F4EEF" w:rsidP="001D285E">
      <w:pPr>
        <w:pStyle w:val="Heading2"/>
      </w:pPr>
      <w:bookmarkStart w:id="41" w:name="_Toc70333706"/>
      <w:r w:rsidRPr="001A13D1">
        <w:t xml:space="preserve">Performance, </w:t>
      </w:r>
      <w:r w:rsidR="001D285E" w:rsidRPr="001A13D1">
        <w:t>Reliability</w:t>
      </w:r>
      <w:r w:rsidR="00A24D0B" w:rsidRPr="001A13D1">
        <w:t xml:space="preserve"> and </w:t>
      </w:r>
      <w:r w:rsidR="00605C35" w:rsidRPr="001A13D1">
        <w:t>A</w:t>
      </w:r>
      <w:r w:rsidR="00A24D0B" w:rsidRPr="001A13D1">
        <w:t>vailability</w:t>
      </w:r>
      <w:r w:rsidR="001D285E" w:rsidRPr="001A13D1">
        <w:t xml:space="preserve"> Requirements</w:t>
      </w:r>
      <w:bookmarkStart w:id="42" w:name="_Hlk69732172"/>
      <w:bookmarkEnd w:id="41"/>
    </w:p>
    <w:tbl>
      <w:tblPr>
        <w:tblStyle w:val="TableGrid"/>
        <w:tblW w:w="0" w:type="auto"/>
        <w:tblInd w:w="576" w:type="dxa"/>
        <w:tblLook w:val="04A0" w:firstRow="1" w:lastRow="0" w:firstColumn="1" w:lastColumn="0" w:noHBand="0" w:noVBand="1"/>
      </w:tblPr>
      <w:tblGrid>
        <w:gridCol w:w="679"/>
        <w:gridCol w:w="1710"/>
        <w:gridCol w:w="6385"/>
      </w:tblGrid>
      <w:tr w:rsidR="00A24D0B" w:rsidRPr="001A13D1" w14:paraId="6B222ED5" w14:textId="77777777" w:rsidTr="00047F23">
        <w:tc>
          <w:tcPr>
            <w:tcW w:w="679" w:type="dxa"/>
            <w:shd w:val="clear" w:color="auto" w:fill="D9D9D9" w:themeFill="background1" w:themeFillShade="D9"/>
          </w:tcPr>
          <w:p w14:paraId="7054B993" w14:textId="6E86EB0E" w:rsidR="00A24D0B" w:rsidRPr="001A13D1" w:rsidRDefault="00A24D0B" w:rsidP="00DF0AD4">
            <w:pPr>
              <w:pStyle w:val="BodyText"/>
              <w:ind w:left="0"/>
              <w:jc w:val="center"/>
              <w:rPr>
                <w:b/>
                <w:bCs/>
                <w:sz w:val="22"/>
                <w:szCs w:val="22"/>
              </w:rPr>
            </w:pPr>
            <w:r w:rsidRPr="001A13D1">
              <w:rPr>
                <w:b/>
                <w:bCs/>
                <w:sz w:val="22"/>
                <w:szCs w:val="22"/>
              </w:rPr>
              <w:t>ID</w:t>
            </w:r>
          </w:p>
        </w:tc>
        <w:tc>
          <w:tcPr>
            <w:tcW w:w="1710" w:type="dxa"/>
            <w:shd w:val="clear" w:color="auto" w:fill="D9D9D9" w:themeFill="background1" w:themeFillShade="D9"/>
          </w:tcPr>
          <w:p w14:paraId="7D601F01" w14:textId="303BCB3E" w:rsidR="00A24D0B" w:rsidRPr="001A13D1" w:rsidRDefault="00A24D0B" w:rsidP="00DF0AD4">
            <w:pPr>
              <w:pStyle w:val="BodyText"/>
              <w:ind w:left="0"/>
              <w:jc w:val="center"/>
              <w:rPr>
                <w:b/>
                <w:bCs/>
                <w:sz w:val="22"/>
                <w:szCs w:val="22"/>
              </w:rPr>
            </w:pPr>
            <w:r w:rsidRPr="001A13D1">
              <w:rPr>
                <w:b/>
                <w:bCs/>
                <w:sz w:val="22"/>
                <w:szCs w:val="22"/>
              </w:rPr>
              <w:t>Type</w:t>
            </w:r>
          </w:p>
        </w:tc>
        <w:tc>
          <w:tcPr>
            <w:tcW w:w="6385" w:type="dxa"/>
            <w:shd w:val="clear" w:color="auto" w:fill="D9D9D9" w:themeFill="background1" w:themeFillShade="D9"/>
          </w:tcPr>
          <w:p w14:paraId="6B926B10" w14:textId="62407A2B" w:rsidR="00A24D0B" w:rsidRPr="001A13D1" w:rsidRDefault="00A24D0B" w:rsidP="00DF0AD4">
            <w:pPr>
              <w:pStyle w:val="BodyText"/>
              <w:ind w:left="0"/>
              <w:jc w:val="center"/>
              <w:rPr>
                <w:b/>
                <w:bCs/>
                <w:sz w:val="22"/>
                <w:szCs w:val="22"/>
              </w:rPr>
            </w:pPr>
            <w:r w:rsidRPr="001A13D1">
              <w:rPr>
                <w:b/>
                <w:bCs/>
                <w:sz w:val="22"/>
                <w:szCs w:val="22"/>
              </w:rPr>
              <w:t>Description</w:t>
            </w:r>
          </w:p>
        </w:tc>
      </w:tr>
      <w:tr w:rsidR="001F4EEF" w:rsidRPr="001A13D1" w14:paraId="2ED1C61B" w14:textId="77777777" w:rsidTr="00047F23">
        <w:tc>
          <w:tcPr>
            <w:tcW w:w="679" w:type="dxa"/>
          </w:tcPr>
          <w:p w14:paraId="66C63288" w14:textId="456F21E6" w:rsidR="001F4EEF" w:rsidRPr="001A13D1" w:rsidRDefault="001F4EEF" w:rsidP="00A24D0B">
            <w:pPr>
              <w:pStyle w:val="BodyText"/>
              <w:ind w:left="0"/>
              <w:rPr>
                <w:sz w:val="20"/>
                <w:szCs w:val="20"/>
              </w:rPr>
            </w:pPr>
            <w:r w:rsidRPr="001A13D1">
              <w:rPr>
                <w:sz w:val="20"/>
                <w:szCs w:val="20"/>
              </w:rPr>
              <w:t>PR1</w:t>
            </w:r>
          </w:p>
        </w:tc>
        <w:tc>
          <w:tcPr>
            <w:tcW w:w="1710" w:type="dxa"/>
          </w:tcPr>
          <w:p w14:paraId="5C8D80D1" w14:textId="06691737" w:rsidR="001F4EEF" w:rsidRPr="001A13D1" w:rsidRDefault="001F4EEF" w:rsidP="00047F23">
            <w:pPr>
              <w:pStyle w:val="BodyText"/>
              <w:ind w:left="0"/>
              <w:jc w:val="center"/>
              <w:rPr>
                <w:sz w:val="20"/>
                <w:szCs w:val="20"/>
              </w:rPr>
            </w:pPr>
            <w:r w:rsidRPr="001A13D1">
              <w:rPr>
                <w:sz w:val="20"/>
                <w:szCs w:val="20"/>
              </w:rPr>
              <w:t>Volume</w:t>
            </w:r>
          </w:p>
        </w:tc>
        <w:tc>
          <w:tcPr>
            <w:tcW w:w="6385" w:type="dxa"/>
          </w:tcPr>
          <w:p w14:paraId="3B93C3F8" w14:textId="7B3A9677" w:rsidR="001F4EEF" w:rsidRPr="001A13D1" w:rsidRDefault="001F4EEF" w:rsidP="00DB5316">
            <w:pPr>
              <w:pStyle w:val="BodyText"/>
              <w:ind w:left="0"/>
              <w:jc w:val="left"/>
              <w:rPr>
                <w:sz w:val="20"/>
                <w:szCs w:val="20"/>
              </w:rPr>
            </w:pPr>
            <w:r w:rsidRPr="001A13D1">
              <w:rPr>
                <w:sz w:val="20"/>
                <w:szCs w:val="20"/>
              </w:rPr>
              <w:t>The scanners must have the efficiency of scanning 50-85 number of mail (both front and back) per minute.</w:t>
            </w:r>
          </w:p>
        </w:tc>
      </w:tr>
      <w:tr w:rsidR="00A24D0B" w:rsidRPr="001A13D1" w14:paraId="2B2CF7D6" w14:textId="77777777" w:rsidTr="00047F23">
        <w:tc>
          <w:tcPr>
            <w:tcW w:w="679" w:type="dxa"/>
            <w:shd w:val="clear" w:color="auto" w:fill="D9D9D9" w:themeFill="background1" w:themeFillShade="D9"/>
          </w:tcPr>
          <w:p w14:paraId="196BA27C" w14:textId="3A295779" w:rsidR="00A24D0B" w:rsidRPr="001A13D1" w:rsidRDefault="001F4EEF" w:rsidP="00A24D0B">
            <w:pPr>
              <w:pStyle w:val="BodyText"/>
              <w:ind w:left="0"/>
              <w:rPr>
                <w:sz w:val="20"/>
                <w:szCs w:val="20"/>
              </w:rPr>
            </w:pPr>
            <w:r w:rsidRPr="001A13D1">
              <w:rPr>
                <w:sz w:val="20"/>
                <w:szCs w:val="20"/>
              </w:rPr>
              <w:t>P</w:t>
            </w:r>
            <w:r w:rsidR="00DF0AD4" w:rsidRPr="001A13D1">
              <w:rPr>
                <w:sz w:val="20"/>
                <w:szCs w:val="20"/>
              </w:rPr>
              <w:t>R</w:t>
            </w:r>
            <w:r w:rsidRPr="001A13D1">
              <w:rPr>
                <w:sz w:val="20"/>
                <w:szCs w:val="20"/>
              </w:rPr>
              <w:t>2</w:t>
            </w:r>
          </w:p>
        </w:tc>
        <w:tc>
          <w:tcPr>
            <w:tcW w:w="1710" w:type="dxa"/>
            <w:shd w:val="clear" w:color="auto" w:fill="D9D9D9" w:themeFill="background1" w:themeFillShade="D9"/>
          </w:tcPr>
          <w:p w14:paraId="51452153" w14:textId="2B8E3590" w:rsidR="00A24D0B" w:rsidRPr="001A13D1" w:rsidRDefault="00510302" w:rsidP="00047F23">
            <w:pPr>
              <w:pStyle w:val="BodyText"/>
              <w:ind w:left="0"/>
              <w:jc w:val="center"/>
              <w:rPr>
                <w:sz w:val="20"/>
                <w:szCs w:val="20"/>
              </w:rPr>
            </w:pPr>
            <w:r w:rsidRPr="001A13D1">
              <w:rPr>
                <w:sz w:val="20"/>
                <w:szCs w:val="20"/>
              </w:rPr>
              <w:t>Time Sensitive</w:t>
            </w:r>
          </w:p>
        </w:tc>
        <w:tc>
          <w:tcPr>
            <w:tcW w:w="6385" w:type="dxa"/>
            <w:shd w:val="clear" w:color="auto" w:fill="D9D9D9" w:themeFill="background1" w:themeFillShade="D9"/>
          </w:tcPr>
          <w:p w14:paraId="393CA918" w14:textId="77777777" w:rsidR="00510302" w:rsidRPr="001A13D1" w:rsidRDefault="00510302" w:rsidP="00510302">
            <w:pPr>
              <w:pStyle w:val="BodyText"/>
              <w:numPr>
                <w:ilvl w:val="0"/>
                <w:numId w:val="24"/>
              </w:numPr>
              <w:jc w:val="left"/>
              <w:rPr>
                <w:sz w:val="20"/>
                <w:szCs w:val="20"/>
              </w:rPr>
            </w:pPr>
            <w:r w:rsidRPr="001A13D1">
              <w:rPr>
                <w:sz w:val="20"/>
                <w:szCs w:val="20"/>
              </w:rPr>
              <w:t>Congressional Letters</w:t>
            </w:r>
          </w:p>
          <w:p w14:paraId="672FC460" w14:textId="7B8B5A18" w:rsidR="00510302" w:rsidRPr="001A13D1" w:rsidRDefault="00DB5316" w:rsidP="00510302">
            <w:pPr>
              <w:pStyle w:val="BodyText"/>
              <w:numPr>
                <w:ilvl w:val="0"/>
                <w:numId w:val="24"/>
              </w:numPr>
              <w:jc w:val="left"/>
              <w:rPr>
                <w:sz w:val="20"/>
                <w:szCs w:val="20"/>
              </w:rPr>
            </w:pPr>
            <w:r w:rsidRPr="001A13D1">
              <w:rPr>
                <w:sz w:val="20"/>
                <w:szCs w:val="20"/>
              </w:rPr>
              <w:t>Letters from Children</w:t>
            </w:r>
          </w:p>
          <w:p w14:paraId="641C426B" w14:textId="2E8D7BBB" w:rsidR="00A24D0B" w:rsidRPr="001A13D1" w:rsidRDefault="00510302" w:rsidP="00510302">
            <w:pPr>
              <w:pStyle w:val="BodyText"/>
              <w:numPr>
                <w:ilvl w:val="0"/>
                <w:numId w:val="24"/>
              </w:numPr>
              <w:rPr>
                <w:sz w:val="20"/>
                <w:szCs w:val="20"/>
              </w:rPr>
            </w:pPr>
            <w:r w:rsidRPr="001A13D1">
              <w:rPr>
                <w:sz w:val="20"/>
                <w:szCs w:val="20"/>
              </w:rPr>
              <w:t>References to Child Abuse</w:t>
            </w:r>
          </w:p>
        </w:tc>
      </w:tr>
      <w:tr w:rsidR="00A24D0B" w:rsidRPr="001A13D1" w14:paraId="4DF524BB" w14:textId="77777777" w:rsidTr="00047F23">
        <w:tc>
          <w:tcPr>
            <w:tcW w:w="679" w:type="dxa"/>
            <w:shd w:val="clear" w:color="auto" w:fill="auto"/>
          </w:tcPr>
          <w:p w14:paraId="772C94F8" w14:textId="16C0DA7B" w:rsidR="00A24D0B" w:rsidRPr="001A13D1" w:rsidRDefault="001F4EEF" w:rsidP="00A24D0B">
            <w:pPr>
              <w:pStyle w:val="BodyText"/>
              <w:ind w:left="0"/>
              <w:rPr>
                <w:sz w:val="20"/>
                <w:szCs w:val="20"/>
              </w:rPr>
            </w:pPr>
            <w:r w:rsidRPr="001A13D1">
              <w:rPr>
                <w:sz w:val="20"/>
                <w:szCs w:val="20"/>
              </w:rPr>
              <w:t>P</w:t>
            </w:r>
            <w:r w:rsidR="00DF0AD4" w:rsidRPr="001A13D1">
              <w:rPr>
                <w:sz w:val="20"/>
                <w:szCs w:val="20"/>
              </w:rPr>
              <w:t>R</w:t>
            </w:r>
            <w:r w:rsidRPr="001A13D1">
              <w:rPr>
                <w:sz w:val="20"/>
                <w:szCs w:val="20"/>
              </w:rPr>
              <w:t>3</w:t>
            </w:r>
          </w:p>
        </w:tc>
        <w:tc>
          <w:tcPr>
            <w:tcW w:w="1710" w:type="dxa"/>
            <w:shd w:val="clear" w:color="auto" w:fill="auto"/>
          </w:tcPr>
          <w:p w14:paraId="045BF232" w14:textId="23DC6983" w:rsidR="00A24D0B" w:rsidRPr="001A13D1" w:rsidRDefault="00A24D0B" w:rsidP="00047F23">
            <w:pPr>
              <w:pStyle w:val="BodyText"/>
              <w:ind w:left="0"/>
              <w:jc w:val="center"/>
              <w:rPr>
                <w:sz w:val="20"/>
                <w:szCs w:val="20"/>
              </w:rPr>
            </w:pPr>
            <w:r w:rsidRPr="001A13D1">
              <w:rPr>
                <w:sz w:val="20"/>
                <w:szCs w:val="20"/>
              </w:rPr>
              <w:t>Availability</w:t>
            </w:r>
          </w:p>
        </w:tc>
        <w:tc>
          <w:tcPr>
            <w:tcW w:w="6385" w:type="dxa"/>
            <w:shd w:val="clear" w:color="auto" w:fill="auto"/>
          </w:tcPr>
          <w:p w14:paraId="566724A1" w14:textId="2E3E152E" w:rsidR="00A24D0B" w:rsidRPr="001A13D1" w:rsidRDefault="00A24D0B" w:rsidP="00A24D0B">
            <w:pPr>
              <w:pStyle w:val="BodyText"/>
              <w:ind w:left="0"/>
              <w:rPr>
                <w:sz w:val="20"/>
                <w:szCs w:val="20"/>
              </w:rPr>
            </w:pPr>
            <w:commentRangeStart w:id="43"/>
            <w:r w:rsidRPr="001A13D1">
              <w:rPr>
                <w:sz w:val="20"/>
                <w:szCs w:val="20"/>
              </w:rPr>
              <w:t xml:space="preserve">Minimum downtime during business day </w:t>
            </w:r>
            <w:commentRangeEnd w:id="43"/>
            <w:r w:rsidR="00683C9C">
              <w:rPr>
                <w:rStyle w:val="CommentReference"/>
              </w:rPr>
              <w:commentReference w:id="43"/>
            </w:r>
            <w:r w:rsidRPr="001A13D1">
              <w:rPr>
                <w:sz w:val="20"/>
                <w:szCs w:val="20"/>
              </w:rPr>
              <w:t xml:space="preserve">(M-F, </w:t>
            </w:r>
            <w:r w:rsidR="00D5548C" w:rsidRPr="001A13D1">
              <w:rPr>
                <w:sz w:val="20"/>
                <w:szCs w:val="20"/>
              </w:rPr>
              <w:t>7</w:t>
            </w:r>
            <w:r w:rsidRPr="001A13D1">
              <w:rPr>
                <w:sz w:val="20"/>
                <w:szCs w:val="20"/>
              </w:rPr>
              <w:t>:</w:t>
            </w:r>
            <w:r w:rsidR="00D5548C" w:rsidRPr="001A13D1">
              <w:rPr>
                <w:sz w:val="20"/>
                <w:szCs w:val="20"/>
              </w:rPr>
              <w:t>3</w:t>
            </w:r>
            <w:r w:rsidRPr="001A13D1">
              <w:rPr>
                <w:sz w:val="20"/>
                <w:szCs w:val="20"/>
              </w:rPr>
              <w:t>0</w:t>
            </w:r>
            <w:r w:rsidR="00021556" w:rsidRPr="001A13D1">
              <w:rPr>
                <w:sz w:val="20"/>
                <w:szCs w:val="20"/>
              </w:rPr>
              <w:t>a</w:t>
            </w:r>
            <w:r w:rsidRPr="001A13D1">
              <w:rPr>
                <w:sz w:val="20"/>
                <w:szCs w:val="20"/>
              </w:rPr>
              <w:t>m-</w:t>
            </w:r>
            <w:r w:rsidR="00D5548C" w:rsidRPr="001A13D1">
              <w:rPr>
                <w:sz w:val="20"/>
                <w:szCs w:val="20"/>
              </w:rPr>
              <w:t>4</w:t>
            </w:r>
            <w:r w:rsidRPr="001A13D1">
              <w:rPr>
                <w:sz w:val="20"/>
                <w:szCs w:val="20"/>
              </w:rPr>
              <w:t>:</w:t>
            </w:r>
            <w:r w:rsidR="00D5548C" w:rsidRPr="001A13D1">
              <w:rPr>
                <w:sz w:val="20"/>
                <w:szCs w:val="20"/>
              </w:rPr>
              <w:t>3</w:t>
            </w:r>
            <w:r w:rsidRPr="001A13D1">
              <w:rPr>
                <w:sz w:val="20"/>
                <w:szCs w:val="20"/>
              </w:rPr>
              <w:t>0pm EST)</w:t>
            </w:r>
          </w:p>
        </w:tc>
      </w:tr>
      <w:tr w:rsidR="00EF4FCB" w:rsidRPr="001A13D1" w14:paraId="0C77ED14" w14:textId="77777777" w:rsidTr="00047F23">
        <w:tc>
          <w:tcPr>
            <w:tcW w:w="679" w:type="dxa"/>
            <w:shd w:val="clear" w:color="auto" w:fill="D9D9D9" w:themeFill="background1" w:themeFillShade="D9"/>
          </w:tcPr>
          <w:p w14:paraId="744981D5" w14:textId="78781E50" w:rsidR="00EF4FCB" w:rsidRPr="001A13D1" w:rsidRDefault="001F4EEF" w:rsidP="00A24D0B">
            <w:pPr>
              <w:pStyle w:val="BodyText"/>
              <w:ind w:left="0"/>
              <w:rPr>
                <w:sz w:val="20"/>
                <w:szCs w:val="20"/>
              </w:rPr>
            </w:pPr>
            <w:r w:rsidRPr="001A13D1">
              <w:rPr>
                <w:sz w:val="20"/>
                <w:szCs w:val="20"/>
              </w:rPr>
              <w:t>P</w:t>
            </w:r>
            <w:r w:rsidR="00EF4FCB" w:rsidRPr="001A13D1">
              <w:rPr>
                <w:sz w:val="20"/>
                <w:szCs w:val="20"/>
              </w:rPr>
              <w:t>R</w:t>
            </w:r>
            <w:r w:rsidRPr="001A13D1">
              <w:rPr>
                <w:sz w:val="20"/>
                <w:szCs w:val="20"/>
              </w:rPr>
              <w:t>4</w:t>
            </w:r>
          </w:p>
        </w:tc>
        <w:tc>
          <w:tcPr>
            <w:tcW w:w="1710" w:type="dxa"/>
            <w:shd w:val="clear" w:color="auto" w:fill="D9D9D9" w:themeFill="background1" w:themeFillShade="D9"/>
          </w:tcPr>
          <w:p w14:paraId="4306C43C" w14:textId="24A1148A" w:rsidR="00EF4FCB" w:rsidRPr="001A13D1" w:rsidRDefault="00EF4FCB" w:rsidP="00047F23">
            <w:pPr>
              <w:pStyle w:val="BodyText"/>
              <w:ind w:left="0"/>
              <w:jc w:val="center"/>
              <w:rPr>
                <w:sz w:val="20"/>
                <w:szCs w:val="20"/>
              </w:rPr>
            </w:pPr>
            <w:r w:rsidRPr="001A13D1">
              <w:rPr>
                <w:sz w:val="20"/>
                <w:szCs w:val="20"/>
              </w:rPr>
              <w:t>Reliability</w:t>
            </w:r>
          </w:p>
        </w:tc>
        <w:tc>
          <w:tcPr>
            <w:tcW w:w="6385" w:type="dxa"/>
            <w:shd w:val="clear" w:color="auto" w:fill="D9D9D9" w:themeFill="background1" w:themeFillShade="D9"/>
          </w:tcPr>
          <w:p w14:paraId="0DF9BCAA" w14:textId="77777777" w:rsidR="00EF4FCB" w:rsidRPr="001A13D1" w:rsidRDefault="00EF4FCB" w:rsidP="00A24D0B">
            <w:pPr>
              <w:pStyle w:val="BodyText"/>
              <w:ind w:left="0"/>
              <w:rPr>
                <w:sz w:val="20"/>
                <w:szCs w:val="20"/>
              </w:rPr>
            </w:pPr>
            <w:commentRangeStart w:id="44"/>
            <w:r w:rsidRPr="001A13D1">
              <w:rPr>
                <w:sz w:val="20"/>
                <w:szCs w:val="20"/>
              </w:rPr>
              <w:t>Main Cycle between Failure:</w:t>
            </w:r>
          </w:p>
          <w:p w14:paraId="38AF4129" w14:textId="77777777" w:rsidR="00EF4FCB" w:rsidRPr="001A13D1" w:rsidRDefault="00EF4FCB" w:rsidP="00EF4FCB">
            <w:pPr>
              <w:pStyle w:val="BodyText"/>
              <w:numPr>
                <w:ilvl w:val="0"/>
                <w:numId w:val="38"/>
              </w:numPr>
              <w:rPr>
                <w:sz w:val="20"/>
                <w:szCs w:val="20"/>
              </w:rPr>
            </w:pPr>
            <w:r w:rsidRPr="001A13D1">
              <w:rPr>
                <w:sz w:val="20"/>
                <w:szCs w:val="20"/>
              </w:rPr>
              <w:t>Main Unit: 300,000 cycles</w:t>
            </w:r>
          </w:p>
          <w:p w14:paraId="724E7BED" w14:textId="77777777" w:rsidR="00EF4FCB" w:rsidRPr="001A13D1" w:rsidRDefault="00EF4FCB" w:rsidP="00EF4FCB">
            <w:pPr>
              <w:pStyle w:val="BodyText"/>
              <w:numPr>
                <w:ilvl w:val="0"/>
                <w:numId w:val="38"/>
              </w:numPr>
              <w:rPr>
                <w:sz w:val="20"/>
                <w:szCs w:val="20"/>
              </w:rPr>
            </w:pPr>
            <w:r w:rsidRPr="001A13D1">
              <w:rPr>
                <w:sz w:val="20"/>
                <w:szCs w:val="20"/>
              </w:rPr>
              <w:t>ADF: 600,000 cycles</w:t>
            </w:r>
          </w:p>
          <w:p w14:paraId="75A31560" w14:textId="3F2C589A" w:rsidR="00EF4FCB" w:rsidRPr="001A13D1" w:rsidRDefault="00EF4FCB" w:rsidP="00EF4FCB">
            <w:pPr>
              <w:pStyle w:val="BodyText"/>
              <w:numPr>
                <w:ilvl w:val="0"/>
                <w:numId w:val="38"/>
              </w:numPr>
              <w:rPr>
                <w:sz w:val="20"/>
                <w:szCs w:val="20"/>
              </w:rPr>
            </w:pPr>
            <w:r w:rsidRPr="001A13D1">
              <w:rPr>
                <w:sz w:val="20"/>
                <w:szCs w:val="20"/>
              </w:rPr>
              <w:t>Daily Duty Cycle: 8,000 pages per day</w:t>
            </w:r>
            <w:commentRangeEnd w:id="44"/>
            <w:r w:rsidR="00683C9C">
              <w:rPr>
                <w:rStyle w:val="CommentReference"/>
              </w:rPr>
              <w:commentReference w:id="44"/>
            </w:r>
          </w:p>
        </w:tc>
      </w:tr>
      <w:bookmarkEnd w:id="42"/>
    </w:tbl>
    <w:p w14:paraId="6D44005C" w14:textId="77777777" w:rsidR="005B337C" w:rsidRPr="001A13D1" w:rsidRDefault="005B337C" w:rsidP="005B337C"/>
    <w:p w14:paraId="4A5D6657" w14:textId="6AB64362" w:rsidR="001D285E" w:rsidRPr="001A13D1" w:rsidRDefault="001D285E" w:rsidP="001D285E">
      <w:pPr>
        <w:pStyle w:val="Heading2"/>
      </w:pPr>
      <w:bookmarkStart w:id="45" w:name="_Toc70333707"/>
      <w:r w:rsidRPr="001A13D1">
        <w:t>Supportability Requirements</w:t>
      </w:r>
      <w:bookmarkEnd w:id="45"/>
    </w:p>
    <w:tbl>
      <w:tblPr>
        <w:tblStyle w:val="TableGrid"/>
        <w:tblW w:w="0" w:type="auto"/>
        <w:tblInd w:w="576" w:type="dxa"/>
        <w:tblLook w:val="04A0" w:firstRow="1" w:lastRow="0" w:firstColumn="1" w:lastColumn="0" w:noHBand="0" w:noVBand="1"/>
      </w:tblPr>
      <w:tblGrid>
        <w:gridCol w:w="859"/>
        <w:gridCol w:w="2250"/>
        <w:gridCol w:w="5665"/>
      </w:tblGrid>
      <w:tr w:rsidR="00C869B7" w:rsidRPr="001A13D1" w14:paraId="62A5C597" w14:textId="77777777" w:rsidTr="00DB5316">
        <w:tc>
          <w:tcPr>
            <w:tcW w:w="859" w:type="dxa"/>
            <w:shd w:val="clear" w:color="auto" w:fill="D9D9D9" w:themeFill="background1" w:themeFillShade="D9"/>
          </w:tcPr>
          <w:p w14:paraId="592521A8" w14:textId="067ACE1A" w:rsidR="00C869B7" w:rsidRPr="001A13D1" w:rsidRDefault="00C869B7" w:rsidP="00DF0AD4">
            <w:pPr>
              <w:pStyle w:val="BodyText"/>
              <w:ind w:left="0"/>
              <w:jc w:val="center"/>
              <w:rPr>
                <w:b/>
                <w:bCs/>
                <w:sz w:val="22"/>
                <w:szCs w:val="22"/>
              </w:rPr>
            </w:pPr>
            <w:r w:rsidRPr="001A13D1">
              <w:rPr>
                <w:b/>
                <w:bCs/>
                <w:sz w:val="22"/>
                <w:szCs w:val="22"/>
              </w:rPr>
              <w:t>ID</w:t>
            </w:r>
          </w:p>
        </w:tc>
        <w:tc>
          <w:tcPr>
            <w:tcW w:w="2250" w:type="dxa"/>
            <w:shd w:val="clear" w:color="auto" w:fill="D9D9D9" w:themeFill="background1" w:themeFillShade="D9"/>
          </w:tcPr>
          <w:p w14:paraId="008906DF" w14:textId="584B9006" w:rsidR="00C869B7" w:rsidRPr="001A13D1" w:rsidRDefault="00C869B7" w:rsidP="00DF0AD4">
            <w:pPr>
              <w:pStyle w:val="BodyText"/>
              <w:ind w:left="0"/>
              <w:jc w:val="center"/>
              <w:rPr>
                <w:b/>
                <w:bCs/>
                <w:sz w:val="22"/>
                <w:szCs w:val="22"/>
              </w:rPr>
            </w:pPr>
            <w:r w:rsidRPr="001A13D1">
              <w:rPr>
                <w:b/>
                <w:bCs/>
                <w:sz w:val="22"/>
                <w:szCs w:val="22"/>
              </w:rPr>
              <w:t>Type</w:t>
            </w:r>
          </w:p>
        </w:tc>
        <w:tc>
          <w:tcPr>
            <w:tcW w:w="5665" w:type="dxa"/>
            <w:shd w:val="clear" w:color="auto" w:fill="D9D9D9" w:themeFill="background1" w:themeFillShade="D9"/>
          </w:tcPr>
          <w:p w14:paraId="23D94E83" w14:textId="10538B22" w:rsidR="00C869B7" w:rsidRPr="001A13D1" w:rsidRDefault="00C869B7" w:rsidP="00DF0AD4">
            <w:pPr>
              <w:pStyle w:val="BodyText"/>
              <w:ind w:left="0"/>
              <w:jc w:val="center"/>
              <w:rPr>
                <w:b/>
                <w:bCs/>
                <w:sz w:val="22"/>
                <w:szCs w:val="22"/>
              </w:rPr>
            </w:pPr>
            <w:r w:rsidRPr="001A13D1">
              <w:rPr>
                <w:b/>
                <w:bCs/>
                <w:sz w:val="22"/>
                <w:szCs w:val="22"/>
              </w:rPr>
              <w:t>Description</w:t>
            </w:r>
          </w:p>
        </w:tc>
      </w:tr>
      <w:tr w:rsidR="00C869B7" w:rsidRPr="001A13D1" w14:paraId="01918162" w14:textId="77777777" w:rsidTr="005B337C">
        <w:tc>
          <w:tcPr>
            <w:tcW w:w="859" w:type="dxa"/>
          </w:tcPr>
          <w:p w14:paraId="0C9A1A92" w14:textId="2298A46B" w:rsidR="00C869B7" w:rsidRPr="001A13D1" w:rsidRDefault="00EB1110" w:rsidP="004D0679">
            <w:pPr>
              <w:pStyle w:val="BodyText"/>
              <w:ind w:left="0"/>
              <w:rPr>
                <w:sz w:val="20"/>
                <w:szCs w:val="20"/>
              </w:rPr>
            </w:pPr>
            <w:r w:rsidRPr="001A13D1">
              <w:rPr>
                <w:sz w:val="20"/>
                <w:szCs w:val="20"/>
              </w:rPr>
              <w:lastRenderedPageBreak/>
              <w:t>SR1</w:t>
            </w:r>
          </w:p>
        </w:tc>
        <w:tc>
          <w:tcPr>
            <w:tcW w:w="2250" w:type="dxa"/>
          </w:tcPr>
          <w:p w14:paraId="0EFA13A1" w14:textId="5F7B3BCF" w:rsidR="00C869B7" w:rsidRPr="001A13D1" w:rsidRDefault="009768B8" w:rsidP="004D0679">
            <w:pPr>
              <w:pStyle w:val="BodyText"/>
              <w:ind w:left="0"/>
              <w:rPr>
                <w:sz w:val="20"/>
                <w:szCs w:val="20"/>
              </w:rPr>
            </w:pPr>
            <w:r w:rsidRPr="001A13D1">
              <w:rPr>
                <w:sz w:val="20"/>
                <w:szCs w:val="20"/>
              </w:rPr>
              <w:t>Training</w:t>
            </w:r>
          </w:p>
        </w:tc>
        <w:tc>
          <w:tcPr>
            <w:tcW w:w="5665" w:type="dxa"/>
          </w:tcPr>
          <w:p w14:paraId="2ACFD0FF" w14:textId="72EFBB31" w:rsidR="00C869B7" w:rsidRPr="001A13D1" w:rsidRDefault="009768B8" w:rsidP="00F91E94">
            <w:pPr>
              <w:pStyle w:val="BodyText"/>
              <w:ind w:left="0"/>
              <w:jc w:val="left"/>
              <w:rPr>
                <w:sz w:val="20"/>
                <w:szCs w:val="20"/>
              </w:rPr>
            </w:pPr>
            <w:r w:rsidRPr="001A13D1">
              <w:rPr>
                <w:sz w:val="20"/>
                <w:szCs w:val="20"/>
              </w:rPr>
              <w:t>PSC or other personnel shall be trained to operate the new hardware and resolve minor issues.</w:t>
            </w:r>
          </w:p>
        </w:tc>
      </w:tr>
      <w:tr w:rsidR="00C869B7" w:rsidRPr="001A13D1" w14:paraId="7F041287" w14:textId="77777777" w:rsidTr="005B337C">
        <w:tc>
          <w:tcPr>
            <w:tcW w:w="859" w:type="dxa"/>
            <w:shd w:val="clear" w:color="auto" w:fill="D9D9D9" w:themeFill="background1" w:themeFillShade="D9"/>
          </w:tcPr>
          <w:p w14:paraId="461D4FAA" w14:textId="1B28BE22" w:rsidR="00C869B7" w:rsidRPr="001A13D1" w:rsidRDefault="00EB1110" w:rsidP="004D0679">
            <w:pPr>
              <w:pStyle w:val="BodyText"/>
              <w:ind w:left="0"/>
              <w:rPr>
                <w:sz w:val="20"/>
                <w:szCs w:val="20"/>
              </w:rPr>
            </w:pPr>
            <w:r w:rsidRPr="001A13D1">
              <w:rPr>
                <w:sz w:val="20"/>
                <w:szCs w:val="20"/>
              </w:rPr>
              <w:t>SR2</w:t>
            </w:r>
          </w:p>
        </w:tc>
        <w:tc>
          <w:tcPr>
            <w:tcW w:w="2250" w:type="dxa"/>
            <w:shd w:val="clear" w:color="auto" w:fill="D9D9D9" w:themeFill="background1" w:themeFillShade="D9"/>
          </w:tcPr>
          <w:p w14:paraId="6D85F609" w14:textId="1F60161C" w:rsidR="00C869B7" w:rsidRPr="001A13D1" w:rsidRDefault="00EB1110" w:rsidP="004D0679">
            <w:pPr>
              <w:pStyle w:val="BodyText"/>
              <w:ind w:left="0"/>
              <w:rPr>
                <w:sz w:val="20"/>
                <w:szCs w:val="20"/>
              </w:rPr>
            </w:pPr>
            <w:r w:rsidRPr="001A13D1">
              <w:rPr>
                <w:sz w:val="20"/>
                <w:szCs w:val="20"/>
              </w:rPr>
              <w:t>O&amp;M</w:t>
            </w:r>
          </w:p>
        </w:tc>
        <w:tc>
          <w:tcPr>
            <w:tcW w:w="5665" w:type="dxa"/>
            <w:shd w:val="clear" w:color="auto" w:fill="D9D9D9" w:themeFill="background1" w:themeFillShade="D9"/>
          </w:tcPr>
          <w:p w14:paraId="473CB54C" w14:textId="2F2892C5" w:rsidR="00C869B7" w:rsidRPr="001A13D1" w:rsidRDefault="009768B8" w:rsidP="00F91E94">
            <w:pPr>
              <w:pStyle w:val="BodyText"/>
              <w:ind w:left="0"/>
              <w:jc w:val="left"/>
              <w:rPr>
                <w:sz w:val="20"/>
                <w:szCs w:val="20"/>
              </w:rPr>
            </w:pPr>
            <w:commentRangeStart w:id="46"/>
            <w:r w:rsidRPr="001A13D1">
              <w:rPr>
                <w:sz w:val="20"/>
                <w:szCs w:val="20"/>
              </w:rPr>
              <w:t>O&amp;M contract to handle ongoing operations, upgrades, and issues associated with the new solution.</w:t>
            </w:r>
            <w:commentRangeEnd w:id="46"/>
            <w:r w:rsidR="009A0BF2">
              <w:rPr>
                <w:rStyle w:val="CommentReference"/>
              </w:rPr>
              <w:commentReference w:id="46"/>
            </w:r>
          </w:p>
        </w:tc>
      </w:tr>
      <w:tr w:rsidR="00C869B7" w:rsidRPr="001A13D1" w14:paraId="0AC59A43" w14:textId="77777777" w:rsidTr="005B337C">
        <w:tc>
          <w:tcPr>
            <w:tcW w:w="859" w:type="dxa"/>
          </w:tcPr>
          <w:p w14:paraId="5A47B0CA" w14:textId="1A5B1D0F" w:rsidR="00C869B7" w:rsidRPr="001A13D1" w:rsidRDefault="00EB1110" w:rsidP="004D0679">
            <w:pPr>
              <w:pStyle w:val="BodyText"/>
              <w:ind w:left="0"/>
              <w:rPr>
                <w:sz w:val="20"/>
                <w:szCs w:val="20"/>
              </w:rPr>
            </w:pPr>
            <w:r w:rsidRPr="001A13D1">
              <w:rPr>
                <w:sz w:val="20"/>
                <w:szCs w:val="20"/>
              </w:rPr>
              <w:t>SR3</w:t>
            </w:r>
          </w:p>
        </w:tc>
        <w:tc>
          <w:tcPr>
            <w:tcW w:w="2250" w:type="dxa"/>
          </w:tcPr>
          <w:p w14:paraId="0B561705" w14:textId="6CA3B1B7" w:rsidR="00C869B7" w:rsidRPr="001A13D1" w:rsidRDefault="00EB1110" w:rsidP="004D0679">
            <w:pPr>
              <w:pStyle w:val="BodyText"/>
              <w:ind w:left="0"/>
              <w:rPr>
                <w:sz w:val="20"/>
                <w:szCs w:val="20"/>
              </w:rPr>
            </w:pPr>
            <w:r w:rsidRPr="001A13D1">
              <w:rPr>
                <w:sz w:val="20"/>
                <w:szCs w:val="20"/>
              </w:rPr>
              <w:t>IT Support</w:t>
            </w:r>
          </w:p>
        </w:tc>
        <w:tc>
          <w:tcPr>
            <w:tcW w:w="5665" w:type="dxa"/>
          </w:tcPr>
          <w:p w14:paraId="00BDC1EF" w14:textId="28E41320" w:rsidR="00C869B7" w:rsidRPr="001A13D1" w:rsidRDefault="00EB1110" w:rsidP="00F91E94">
            <w:pPr>
              <w:pStyle w:val="BodyText"/>
              <w:ind w:left="0"/>
              <w:jc w:val="left"/>
              <w:rPr>
                <w:sz w:val="20"/>
                <w:szCs w:val="20"/>
              </w:rPr>
            </w:pPr>
            <w:commentRangeStart w:id="47"/>
            <w:r w:rsidRPr="001A13D1">
              <w:rPr>
                <w:sz w:val="20"/>
                <w:szCs w:val="20"/>
              </w:rPr>
              <w:t xml:space="preserve">IT support </w:t>
            </w:r>
            <w:r w:rsidR="00DB5316" w:rsidRPr="001A13D1">
              <w:rPr>
                <w:sz w:val="20"/>
                <w:szCs w:val="20"/>
              </w:rPr>
              <w:t xml:space="preserve">for </w:t>
            </w:r>
            <w:r w:rsidRPr="001A13D1">
              <w:rPr>
                <w:sz w:val="20"/>
                <w:szCs w:val="20"/>
              </w:rPr>
              <w:t>any ongoing maintenance or issues.</w:t>
            </w:r>
            <w:commentRangeEnd w:id="47"/>
            <w:r w:rsidR="009A0BF2">
              <w:rPr>
                <w:rStyle w:val="CommentReference"/>
              </w:rPr>
              <w:commentReference w:id="47"/>
            </w:r>
          </w:p>
        </w:tc>
      </w:tr>
    </w:tbl>
    <w:p w14:paraId="4EAC02B0" w14:textId="77777777" w:rsidR="001D285E" w:rsidRPr="001A13D1" w:rsidRDefault="001D285E" w:rsidP="001D285E">
      <w:pPr>
        <w:pStyle w:val="Heading2"/>
      </w:pPr>
      <w:bookmarkStart w:id="48" w:name="_Toc70333708"/>
      <w:r w:rsidRPr="001A13D1">
        <w:t>User Documentation Requirements</w:t>
      </w:r>
      <w:bookmarkEnd w:id="48"/>
    </w:p>
    <w:p w14:paraId="0BE38568" w14:textId="77777777" w:rsidR="001D285E" w:rsidRPr="001A13D1" w:rsidRDefault="001D285E" w:rsidP="001D285E">
      <w:pPr>
        <w:pStyle w:val="BodyText"/>
      </w:pPr>
      <w:r w:rsidRPr="001A13D1">
        <w:t>The following documentations shall be developed:</w:t>
      </w:r>
    </w:p>
    <w:p w14:paraId="3281A86B" w14:textId="0185957D" w:rsidR="001D285E" w:rsidRPr="001A13D1" w:rsidRDefault="001D285E" w:rsidP="00A83476">
      <w:pPr>
        <w:pStyle w:val="BodyText"/>
        <w:numPr>
          <w:ilvl w:val="0"/>
          <w:numId w:val="17"/>
        </w:numPr>
        <w:jc w:val="left"/>
      </w:pPr>
      <w:r w:rsidRPr="001A13D1">
        <w:t xml:space="preserve">Operators Manual for the operations </w:t>
      </w:r>
      <w:r w:rsidR="000F2127" w:rsidRPr="001A13D1">
        <w:t>personnel,</w:t>
      </w:r>
    </w:p>
    <w:p w14:paraId="3326EF35" w14:textId="76BF1425" w:rsidR="001D285E" w:rsidRPr="001A13D1" w:rsidRDefault="001D285E" w:rsidP="00A83476">
      <w:pPr>
        <w:pStyle w:val="BodyText"/>
        <w:numPr>
          <w:ilvl w:val="0"/>
          <w:numId w:val="17"/>
        </w:numPr>
        <w:jc w:val="left"/>
      </w:pPr>
      <w:r w:rsidRPr="001A13D1">
        <w:t xml:space="preserve">Technical Design Document </w:t>
      </w:r>
      <w:r w:rsidR="001F54C3" w:rsidRPr="001A13D1">
        <w:t>(</w:t>
      </w:r>
      <w:r w:rsidR="00A83476" w:rsidRPr="001A13D1">
        <w:t xml:space="preserve">TDD) </w:t>
      </w:r>
      <w:r w:rsidRPr="001A13D1">
        <w:t>for the overall solution</w:t>
      </w:r>
      <w:r w:rsidR="000F2127" w:rsidRPr="001A13D1">
        <w:t>,</w:t>
      </w:r>
      <w:r w:rsidR="00A83476" w:rsidRPr="001A13D1">
        <w:t xml:space="preserve"> </w:t>
      </w:r>
      <w:r w:rsidR="000F2127" w:rsidRPr="001A13D1">
        <w:t>and</w:t>
      </w:r>
    </w:p>
    <w:p w14:paraId="77B39207" w14:textId="726CFAA4" w:rsidR="001D285E" w:rsidRPr="001A13D1" w:rsidRDefault="001D285E" w:rsidP="000F2127">
      <w:pPr>
        <w:pStyle w:val="BodyText"/>
        <w:numPr>
          <w:ilvl w:val="0"/>
          <w:numId w:val="17"/>
        </w:numPr>
        <w:jc w:val="left"/>
      </w:pPr>
      <w:r w:rsidRPr="001A13D1">
        <w:t xml:space="preserve">Interface </w:t>
      </w:r>
      <w:r w:rsidR="000F2127" w:rsidRPr="001A13D1">
        <w:t>Control</w:t>
      </w:r>
      <w:r w:rsidRPr="001A13D1">
        <w:t xml:space="preserve"> Document </w:t>
      </w:r>
      <w:r w:rsidR="000F2127" w:rsidRPr="001A13D1">
        <w:t xml:space="preserve">(ICD) </w:t>
      </w:r>
      <w:r w:rsidRPr="001A13D1">
        <w:t>for the software interface between the solution and the</w:t>
      </w:r>
      <w:r w:rsidR="00AF2ED2" w:rsidRPr="001A13D1">
        <w:t xml:space="preserve"> </w:t>
      </w:r>
      <w:r w:rsidR="00A83476" w:rsidRPr="001A13D1">
        <w:t>SWIFT</w:t>
      </w:r>
      <w:r w:rsidR="00AF2ED2" w:rsidRPr="001A13D1">
        <w:t xml:space="preserve"> system</w:t>
      </w:r>
      <w:r w:rsidRPr="001A13D1">
        <w:t xml:space="preserve">.  </w:t>
      </w:r>
    </w:p>
    <w:p w14:paraId="2D825227" w14:textId="77777777" w:rsidR="00E814E1" w:rsidRPr="001A13D1" w:rsidRDefault="00E814E1" w:rsidP="00A123A4">
      <w:pPr>
        <w:pStyle w:val="Heading2"/>
      </w:pPr>
      <w:bookmarkStart w:id="49" w:name="_Toc70333709"/>
      <w:r w:rsidRPr="001A13D1">
        <w:t>Hardware Requirements</w:t>
      </w:r>
      <w:bookmarkEnd w:id="49"/>
    </w:p>
    <w:tbl>
      <w:tblPr>
        <w:tblStyle w:val="TableGrid"/>
        <w:tblW w:w="9229" w:type="dxa"/>
        <w:tblInd w:w="576" w:type="dxa"/>
        <w:tblLook w:val="04A0" w:firstRow="1" w:lastRow="0" w:firstColumn="1" w:lastColumn="0" w:noHBand="0" w:noVBand="1"/>
      </w:tblPr>
      <w:tblGrid>
        <w:gridCol w:w="949"/>
        <w:gridCol w:w="2970"/>
        <w:gridCol w:w="5310"/>
      </w:tblGrid>
      <w:tr w:rsidR="00C869B7" w:rsidRPr="001A13D1" w14:paraId="7A37FD42" w14:textId="77777777" w:rsidTr="00047F23">
        <w:tc>
          <w:tcPr>
            <w:tcW w:w="949" w:type="dxa"/>
            <w:shd w:val="clear" w:color="auto" w:fill="D9D9D9" w:themeFill="background1" w:themeFillShade="D9"/>
          </w:tcPr>
          <w:p w14:paraId="6CC0D383" w14:textId="02BEF149" w:rsidR="00C869B7" w:rsidRPr="001A13D1" w:rsidRDefault="0004250B" w:rsidP="00DF0AD4">
            <w:pPr>
              <w:pStyle w:val="BodyText"/>
              <w:ind w:left="0"/>
              <w:jc w:val="center"/>
              <w:rPr>
                <w:b/>
                <w:bCs/>
                <w:sz w:val="22"/>
                <w:szCs w:val="22"/>
              </w:rPr>
            </w:pPr>
            <w:r w:rsidRPr="001A13D1">
              <w:rPr>
                <w:b/>
                <w:bCs/>
                <w:sz w:val="22"/>
                <w:szCs w:val="22"/>
              </w:rPr>
              <w:t>ID</w:t>
            </w:r>
          </w:p>
        </w:tc>
        <w:tc>
          <w:tcPr>
            <w:tcW w:w="2970" w:type="dxa"/>
            <w:shd w:val="clear" w:color="auto" w:fill="D9D9D9" w:themeFill="background1" w:themeFillShade="D9"/>
          </w:tcPr>
          <w:p w14:paraId="3C7F27E6" w14:textId="77DD07FE" w:rsidR="00C869B7" w:rsidRPr="001A13D1" w:rsidRDefault="00C869B7" w:rsidP="00DF0AD4">
            <w:pPr>
              <w:pStyle w:val="BodyText"/>
              <w:ind w:left="0"/>
              <w:jc w:val="center"/>
              <w:rPr>
                <w:b/>
                <w:bCs/>
                <w:sz w:val="22"/>
                <w:szCs w:val="22"/>
              </w:rPr>
            </w:pPr>
            <w:r w:rsidRPr="001A13D1">
              <w:rPr>
                <w:b/>
                <w:bCs/>
                <w:sz w:val="22"/>
                <w:szCs w:val="22"/>
              </w:rPr>
              <w:t>Type</w:t>
            </w:r>
          </w:p>
        </w:tc>
        <w:tc>
          <w:tcPr>
            <w:tcW w:w="5310" w:type="dxa"/>
            <w:shd w:val="clear" w:color="auto" w:fill="D9D9D9" w:themeFill="background1" w:themeFillShade="D9"/>
          </w:tcPr>
          <w:p w14:paraId="752A7E30" w14:textId="1DD61E0C" w:rsidR="00C869B7" w:rsidRPr="001A13D1" w:rsidRDefault="00C869B7" w:rsidP="00DF0AD4">
            <w:pPr>
              <w:pStyle w:val="BodyText"/>
              <w:ind w:left="0"/>
              <w:jc w:val="center"/>
              <w:rPr>
                <w:b/>
                <w:bCs/>
                <w:sz w:val="22"/>
                <w:szCs w:val="22"/>
              </w:rPr>
            </w:pPr>
            <w:r w:rsidRPr="001A13D1">
              <w:rPr>
                <w:b/>
                <w:bCs/>
                <w:sz w:val="22"/>
                <w:szCs w:val="22"/>
              </w:rPr>
              <w:t>Description</w:t>
            </w:r>
          </w:p>
        </w:tc>
      </w:tr>
      <w:tr w:rsidR="00C869B7" w:rsidRPr="001A13D1" w14:paraId="79269A8E" w14:textId="77777777" w:rsidTr="00047F23">
        <w:tc>
          <w:tcPr>
            <w:tcW w:w="949" w:type="dxa"/>
          </w:tcPr>
          <w:p w14:paraId="50FBB6B3" w14:textId="0296F359" w:rsidR="00C869B7" w:rsidRPr="001A13D1" w:rsidRDefault="001F4EEF" w:rsidP="00697423">
            <w:pPr>
              <w:pStyle w:val="BodyText"/>
              <w:ind w:left="0"/>
              <w:jc w:val="left"/>
              <w:rPr>
                <w:sz w:val="20"/>
                <w:szCs w:val="20"/>
              </w:rPr>
            </w:pPr>
            <w:r w:rsidRPr="001A13D1">
              <w:rPr>
                <w:sz w:val="20"/>
                <w:szCs w:val="20"/>
              </w:rPr>
              <w:t>HW</w:t>
            </w:r>
            <w:r w:rsidR="00DC40EF" w:rsidRPr="001A13D1">
              <w:rPr>
                <w:sz w:val="20"/>
                <w:szCs w:val="20"/>
              </w:rPr>
              <w:t>1</w:t>
            </w:r>
          </w:p>
        </w:tc>
        <w:tc>
          <w:tcPr>
            <w:tcW w:w="2970" w:type="dxa"/>
          </w:tcPr>
          <w:p w14:paraId="639CD641" w14:textId="28119DC3" w:rsidR="00C869B7" w:rsidRPr="001A13D1" w:rsidRDefault="00DC40EF" w:rsidP="00697423">
            <w:pPr>
              <w:pStyle w:val="BodyText"/>
              <w:ind w:left="0"/>
              <w:jc w:val="left"/>
              <w:rPr>
                <w:sz w:val="20"/>
                <w:szCs w:val="20"/>
              </w:rPr>
            </w:pPr>
            <w:r w:rsidRPr="001A13D1">
              <w:rPr>
                <w:sz w:val="20"/>
                <w:szCs w:val="20"/>
              </w:rPr>
              <w:t>Scanner</w:t>
            </w:r>
            <w:r w:rsidR="004759E9" w:rsidRPr="001A13D1">
              <w:rPr>
                <w:sz w:val="20"/>
                <w:szCs w:val="20"/>
              </w:rPr>
              <w:t xml:space="preserve"> Efficiency</w:t>
            </w:r>
          </w:p>
        </w:tc>
        <w:tc>
          <w:tcPr>
            <w:tcW w:w="5310" w:type="dxa"/>
          </w:tcPr>
          <w:p w14:paraId="12D464AA" w14:textId="029EDF70" w:rsidR="00C869B7" w:rsidRPr="001A13D1" w:rsidRDefault="004759E9" w:rsidP="00697423">
            <w:pPr>
              <w:pStyle w:val="BodyText"/>
              <w:ind w:left="0"/>
              <w:jc w:val="left"/>
              <w:rPr>
                <w:sz w:val="20"/>
                <w:szCs w:val="20"/>
              </w:rPr>
            </w:pPr>
            <w:r w:rsidRPr="001A13D1">
              <w:rPr>
                <w:sz w:val="20"/>
                <w:szCs w:val="20"/>
              </w:rPr>
              <w:t>200</w:t>
            </w:r>
            <w:r w:rsidR="001A48BB" w:rsidRPr="001A13D1">
              <w:rPr>
                <w:sz w:val="20"/>
                <w:szCs w:val="20"/>
              </w:rPr>
              <w:t xml:space="preserve"> to 300</w:t>
            </w:r>
            <w:r w:rsidRPr="001A13D1">
              <w:rPr>
                <w:sz w:val="20"/>
                <w:szCs w:val="20"/>
              </w:rPr>
              <w:t xml:space="preserve">-sheet </w:t>
            </w:r>
            <w:r w:rsidR="004275D8" w:rsidRPr="001A13D1">
              <w:rPr>
                <w:sz w:val="20"/>
                <w:szCs w:val="20"/>
              </w:rPr>
              <w:t xml:space="preserve">via </w:t>
            </w:r>
            <w:r w:rsidRPr="001A13D1">
              <w:rPr>
                <w:sz w:val="20"/>
                <w:szCs w:val="20"/>
              </w:rPr>
              <w:t>Automatic Document Feeder</w:t>
            </w:r>
            <w:r w:rsidR="00EF4FCB" w:rsidRPr="001A13D1">
              <w:rPr>
                <w:sz w:val="20"/>
                <w:szCs w:val="20"/>
              </w:rPr>
              <w:t xml:space="preserve"> (ADF)</w:t>
            </w:r>
          </w:p>
        </w:tc>
      </w:tr>
      <w:tr w:rsidR="00C869B7" w:rsidRPr="001A13D1" w14:paraId="2C9F4F67" w14:textId="77777777" w:rsidTr="00047F23">
        <w:tc>
          <w:tcPr>
            <w:tcW w:w="949" w:type="dxa"/>
            <w:shd w:val="clear" w:color="auto" w:fill="D9D9D9" w:themeFill="background1" w:themeFillShade="D9"/>
          </w:tcPr>
          <w:p w14:paraId="590440C1" w14:textId="2A631F11" w:rsidR="00C869B7" w:rsidRPr="001A13D1" w:rsidRDefault="001F4EEF" w:rsidP="00697423">
            <w:pPr>
              <w:pStyle w:val="BodyText"/>
              <w:ind w:left="0"/>
              <w:jc w:val="left"/>
              <w:rPr>
                <w:sz w:val="20"/>
                <w:szCs w:val="20"/>
              </w:rPr>
            </w:pPr>
            <w:r w:rsidRPr="001A13D1">
              <w:rPr>
                <w:sz w:val="20"/>
                <w:szCs w:val="20"/>
              </w:rPr>
              <w:t>HW</w:t>
            </w:r>
            <w:r w:rsidR="00BE63C3" w:rsidRPr="001A13D1">
              <w:rPr>
                <w:sz w:val="20"/>
                <w:szCs w:val="20"/>
              </w:rPr>
              <w:t>2</w:t>
            </w:r>
          </w:p>
        </w:tc>
        <w:tc>
          <w:tcPr>
            <w:tcW w:w="2970" w:type="dxa"/>
            <w:shd w:val="clear" w:color="auto" w:fill="D9D9D9" w:themeFill="background1" w:themeFillShade="D9"/>
          </w:tcPr>
          <w:p w14:paraId="13352008" w14:textId="3A642210" w:rsidR="00C869B7" w:rsidRPr="001A13D1" w:rsidRDefault="00BE63C3" w:rsidP="00697423">
            <w:pPr>
              <w:pStyle w:val="BodyText"/>
              <w:ind w:left="0"/>
              <w:jc w:val="left"/>
              <w:rPr>
                <w:sz w:val="20"/>
                <w:szCs w:val="20"/>
              </w:rPr>
            </w:pPr>
            <w:r w:rsidRPr="001A13D1">
              <w:rPr>
                <w:sz w:val="20"/>
                <w:szCs w:val="20"/>
              </w:rPr>
              <w:t>Scanner</w:t>
            </w:r>
            <w:r w:rsidR="004759E9" w:rsidRPr="001A13D1">
              <w:rPr>
                <w:sz w:val="20"/>
                <w:szCs w:val="20"/>
              </w:rPr>
              <w:t xml:space="preserve"> Speed – Color/B&amp;W</w:t>
            </w:r>
          </w:p>
        </w:tc>
        <w:tc>
          <w:tcPr>
            <w:tcW w:w="5310" w:type="dxa"/>
            <w:shd w:val="clear" w:color="auto" w:fill="D9D9D9" w:themeFill="background1" w:themeFillShade="D9"/>
          </w:tcPr>
          <w:p w14:paraId="781A864E" w14:textId="23EE8A08" w:rsidR="00C869B7" w:rsidRPr="001A13D1" w:rsidRDefault="00BE63C3" w:rsidP="00697423">
            <w:pPr>
              <w:pStyle w:val="BodyText"/>
              <w:ind w:left="0"/>
              <w:jc w:val="left"/>
              <w:rPr>
                <w:sz w:val="20"/>
                <w:szCs w:val="20"/>
              </w:rPr>
            </w:pPr>
            <w:r w:rsidRPr="001A13D1">
              <w:rPr>
                <w:sz w:val="20"/>
                <w:szCs w:val="20"/>
              </w:rPr>
              <w:t>Process</w:t>
            </w:r>
            <w:r w:rsidR="004759E9" w:rsidRPr="001A13D1">
              <w:rPr>
                <w:sz w:val="20"/>
                <w:szCs w:val="20"/>
              </w:rPr>
              <w:t xml:space="preserve"> 50-85 pages</w:t>
            </w:r>
            <w:r w:rsidR="004275D8" w:rsidRPr="001A13D1">
              <w:rPr>
                <w:sz w:val="20"/>
                <w:szCs w:val="20"/>
              </w:rPr>
              <w:t xml:space="preserve"> </w:t>
            </w:r>
            <w:r w:rsidRPr="001A13D1">
              <w:rPr>
                <w:sz w:val="20"/>
                <w:szCs w:val="20"/>
              </w:rPr>
              <w:t>per min</w:t>
            </w:r>
          </w:p>
        </w:tc>
      </w:tr>
      <w:tr w:rsidR="00C869B7" w:rsidRPr="001A13D1" w14:paraId="7C1C6306" w14:textId="77777777" w:rsidTr="00047F23">
        <w:tc>
          <w:tcPr>
            <w:tcW w:w="949" w:type="dxa"/>
          </w:tcPr>
          <w:p w14:paraId="76B60000" w14:textId="3CE21EFD" w:rsidR="00C869B7" w:rsidRPr="001A13D1" w:rsidRDefault="001F4EEF" w:rsidP="00697423">
            <w:pPr>
              <w:pStyle w:val="BodyText"/>
              <w:ind w:left="0"/>
              <w:jc w:val="left"/>
              <w:rPr>
                <w:sz w:val="20"/>
                <w:szCs w:val="20"/>
              </w:rPr>
            </w:pPr>
            <w:r w:rsidRPr="001A13D1">
              <w:rPr>
                <w:sz w:val="20"/>
                <w:szCs w:val="20"/>
              </w:rPr>
              <w:t>HW</w:t>
            </w:r>
            <w:r w:rsidR="001E303A" w:rsidRPr="001A13D1">
              <w:rPr>
                <w:sz w:val="20"/>
                <w:szCs w:val="20"/>
              </w:rPr>
              <w:t>3</w:t>
            </w:r>
          </w:p>
        </w:tc>
        <w:tc>
          <w:tcPr>
            <w:tcW w:w="2970" w:type="dxa"/>
          </w:tcPr>
          <w:p w14:paraId="3F2AFB2F" w14:textId="27ABBF7B" w:rsidR="00C869B7" w:rsidRPr="001A13D1" w:rsidRDefault="00005F2A" w:rsidP="00697423">
            <w:pPr>
              <w:pStyle w:val="BodyText"/>
              <w:ind w:left="0"/>
              <w:jc w:val="left"/>
              <w:rPr>
                <w:sz w:val="20"/>
                <w:szCs w:val="20"/>
              </w:rPr>
            </w:pPr>
            <w:r w:rsidRPr="001A13D1">
              <w:rPr>
                <w:sz w:val="20"/>
                <w:szCs w:val="20"/>
              </w:rPr>
              <w:t>Feeder Capacity</w:t>
            </w:r>
          </w:p>
        </w:tc>
        <w:tc>
          <w:tcPr>
            <w:tcW w:w="5310" w:type="dxa"/>
          </w:tcPr>
          <w:p w14:paraId="6EF3053A" w14:textId="54070C88" w:rsidR="00C869B7" w:rsidRPr="001A13D1" w:rsidRDefault="00EF4FCB" w:rsidP="00697423">
            <w:pPr>
              <w:pStyle w:val="BodyText"/>
              <w:ind w:left="0"/>
              <w:jc w:val="left"/>
              <w:rPr>
                <w:sz w:val="20"/>
                <w:szCs w:val="20"/>
              </w:rPr>
            </w:pPr>
            <w:r w:rsidRPr="001A13D1">
              <w:rPr>
                <w:sz w:val="20"/>
                <w:szCs w:val="20"/>
              </w:rPr>
              <w:t>1100 – 5600 sheets</w:t>
            </w:r>
          </w:p>
        </w:tc>
      </w:tr>
      <w:tr w:rsidR="005A73CF" w:rsidRPr="001A13D1" w14:paraId="6AD1CE23" w14:textId="77777777" w:rsidTr="00047F23">
        <w:tc>
          <w:tcPr>
            <w:tcW w:w="949" w:type="dxa"/>
            <w:shd w:val="clear" w:color="auto" w:fill="D9D9D9" w:themeFill="background1" w:themeFillShade="D9"/>
          </w:tcPr>
          <w:p w14:paraId="73C2EA1A" w14:textId="50B2617D" w:rsidR="005A73CF" w:rsidRPr="001A13D1" w:rsidRDefault="001F4EEF" w:rsidP="00697423">
            <w:pPr>
              <w:pStyle w:val="BodyText"/>
              <w:ind w:left="0"/>
              <w:jc w:val="left"/>
              <w:rPr>
                <w:sz w:val="20"/>
                <w:szCs w:val="20"/>
              </w:rPr>
            </w:pPr>
            <w:r w:rsidRPr="001A13D1">
              <w:rPr>
                <w:sz w:val="20"/>
                <w:szCs w:val="20"/>
              </w:rPr>
              <w:t>HW</w:t>
            </w:r>
            <w:r w:rsidR="005A73CF" w:rsidRPr="001A13D1">
              <w:rPr>
                <w:sz w:val="20"/>
                <w:szCs w:val="20"/>
              </w:rPr>
              <w:t>4</w:t>
            </w:r>
          </w:p>
        </w:tc>
        <w:tc>
          <w:tcPr>
            <w:tcW w:w="2970" w:type="dxa"/>
            <w:shd w:val="clear" w:color="auto" w:fill="D9D9D9" w:themeFill="background1" w:themeFillShade="D9"/>
          </w:tcPr>
          <w:p w14:paraId="179BE0C2" w14:textId="21F89366" w:rsidR="005A73CF" w:rsidRPr="001A13D1" w:rsidRDefault="005A73CF" w:rsidP="00697423">
            <w:pPr>
              <w:pStyle w:val="BodyText"/>
              <w:ind w:left="0"/>
              <w:jc w:val="left"/>
              <w:rPr>
                <w:sz w:val="20"/>
                <w:szCs w:val="20"/>
              </w:rPr>
            </w:pPr>
            <w:r w:rsidRPr="001A13D1">
              <w:rPr>
                <w:sz w:val="20"/>
                <w:szCs w:val="20"/>
              </w:rPr>
              <w:t>Interface</w:t>
            </w:r>
          </w:p>
        </w:tc>
        <w:tc>
          <w:tcPr>
            <w:tcW w:w="5310" w:type="dxa"/>
            <w:shd w:val="clear" w:color="auto" w:fill="D9D9D9" w:themeFill="background1" w:themeFillShade="D9"/>
          </w:tcPr>
          <w:p w14:paraId="520A28F3" w14:textId="1E47D4E2" w:rsidR="005A73CF" w:rsidRPr="001A13D1" w:rsidRDefault="005A73CF" w:rsidP="00697423">
            <w:pPr>
              <w:pStyle w:val="BodyText"/>
              <w:ind w:left="0"/>
              <w:jc w:val="left"/>
              <w:rPr>
                <w:sz w:val="20"/>
                <w:szCs w:val="20"/>
              </w:rPr>
            </w:pPr>
            <w:r w:rsidRPr="001A13D1">
              <w:rPr>
                <w:sz w:val="20"/>
                <w:szCs w:val="20"/>
              </w:rPr>
              <w:t>USB</w:t>
            </w:r>
            <w:r w:rsidR="00EF4FCB" w:rsidRPr="001A13D1">
              <w:rPr>
                <w:sz w:val="20"/>
                <w:szCs w:val="20"/>
              </w:rPr>
              <w:t>, Small Computer Standard Interface (SCSI)</w:t>
            </w:r>
            <w:r w:rsidR="005B337C" w:rsidRPr="001A13D1">
              <w:rPr>
                <w:sz w:val="20"/>
                <w:szCs w:val="20"/>
              </w:rPr>
              <w:t xml:space="preserve"> drive, LAN</w:t>
            </w:r>
          </w:p>
        </w:tc>
      </w:tr>
    </w:tbl>
    <w:p w14:paraId="548B0824" w14:textId="1E59A179" w:rsidR="00E814E1" w:rsidRPr="001A13D1" w:rsidRDefault="00E814E1" w:rsidP="00E814E1">
      <w:pPr>
        <w:pStyle w:val="Heading2"/>
      </w:pPr>
      <w:bookmarkStart w:id="50" w:name="_Toc70333710"/>
      <w:r w:rsidRPr="001A13D1">
        <w:t>Software Requirements</w:t>
      </w:r>
      <w:bookmarkEnd w:id="50"/>
    </w:p>
    <w:tbl>
      <w:tblPr>
        <w:tblStyle w:val="TableGrid"/>
        <w:tblW w:w="9139" w:type="dxa"/>
        <w:tblInd w:w="576" w:type="dxa"/>
        <w:tblLook w:val="04A0" w:firstRow="1" w:lastRow="0" w:firstColumn="1" w:lastColumn="0" w:noHBand="0" w:noVBand="1"/>
      </w:tblPr>
      <w:tblGrid>
        <w:gridCol w:w="949"/>
        <w:gridCol w:w="3510"/>
        <w:gridCol w:w="4680"/>
      </w:tblGrid>
      <w:tr w:rsidR="00DC40EF" w:rsidRPr="001A13D1" w14:paraId="407A1A41" w14:textId="77777777" w:rsidTr="009069A2">
        <w:tc>
          <w:tcPr>
            <w:tcW w:w="949" w:type="dxa"/>
            <w:shd w:val="clear" w:color="auto" w:fill="D9D9D9" w:themeFill="background1" w:themeFillShade="D9"/>
          </w:tcPr>
          <w:p w14:paraId="59F9BECB" w14:textId="77777777" w:rsidR="00DC40EF" w:rsidRPr="001A13D1" w:rsidRDefault="00DC40EF" w:rsidP="00DF0AD4">
            <w:pPr>
              <w:pStyle w:val="BodyText"/>
              <w:ind w:left="0"/>
              <w:jc w:val="center"/>
              <w:rPr>
                <w:b/>
                <w:bCs/>
                <w:sz w:val="22"/>
                <w:szCs w:val="22"/>
              </w:rPr>
            </w:pPr>
            <w:r w:rsidRPr="001A13D1">
              <w:rPr>
                <w:b/>
                <w:bCs/>
                <w:sz w:val="22"/>
                <w:szCs w:val="22"/>
              </w:rPr>
              <w:t>ID</w:t>
            </w:r>
          </w:p>
        </w:tc>
        <w:tc>
          <w:tcPr>
            <w:tcW w:w="3510" w:type="dxa"/>
            <w:shd w:val="clear" w:color="auto" w:fill="D9D9D9" w:themeFill="background1" w:themeFillShade="D9"/>
          </w:tcPr>
          <w:p w14:paraId="5D196536" w14:textId="77777777" w:rsidR="00DC40EF" w:rsidRPr="001A13D1" w:rsidRDefault="00DC40EF" w:rsidP="00DF0AD4">
            <w:pPr>
              <w:pStyle w:val="BodyText"/>
              <w:ind w:left="0"/>
              <w:jc w:val="center"/>
              <w:rPr>
                <w:b/>
                <w:bCs/>
                <w:sz w:val="22"/>
                <w:szCs w:val="22"/>
              </w:rPr>
            </w:pPr>
            <w:r w:rsidRPr="001A13D1">
              <w:rPr>
                <w:b/>
                <w:bCs/>
                <w:sz w:val="22"/>
                <w:szCs w:val="22"/>
              </w:rPr>
              <w:t>Type</w:t>
            </w:r>
          </w:p>
        </w:tc>
        <w:tc>
          <w:tcPr>
            <w:tcW w:w="4680" w:type="dxa"/>
            <w:shd w:val="clear" w:color="auto" w:fill="D9D9D9" w:themeFill="background1" w:themeFillShade="D9"/>
          </w:tcPr>
          <w:p w14:paraId="324C9EF0" w14:textId="77777777" w:rsidR="00DC40EF" w:rsidRPr="001A13D1" w:rsidRDefault="00DC40EF" w:rsidP="00DF0AD4">
            <w:pPr>
              <w:pStyle w:val="BodyText"/>
              <w:ind w:left="0"/>
              <w:jc w:val="center"/>
              <w:rPr>
                <w:b/>
                <w:bCs/>
                <w:sz w:val="22"/>
                <w:szCs w:val="22"/>
              </w:rPr>
            </w:pPr>
            <w:r w:rsidRPr="001A13D1">
              <w:rPr>
                <w:b/>
                <w:bCs/>
                <w:sz w:val="22"/>
                <w:szCs w:val="22"/>
              </w:rPr>
              <w:t>Description</w:t>
            </w:r>
          </w:p>
        </w:tc>
      </w:tr>
      <w:tr w:rsidR="00DC40EF" w:rsidRPr="001A13D1" w14:paraId="0B5BFEB9" w14:textId="77777777" w:rsidTr="004759E9">
        <w:tc>
          <w:tcPr>
            <w:tcW w:w="949" w:type="dxa"/>
          </w:tcPr>
          <w:p w14:paraId="274E0AE1" w14:textId="33A67F14" w:rsidR="00DC40EF" w:rsidRPr="001A13D1" w:rsidRDefault="00DC40EF" w:rsidP="009C7AA2">
            <w:pPr>
              <w:pStyle w:val="BodyText"/>
              <w:ind w:left="0"/>
              <w:jc w:val="left"/>
              <w:rPr>
                <w:sz w:val="20"/>
                <w:szCs w:val="20"/>
              </w:rPr>
            </w:pPr>
            <w:r w:rsidRPr="001A13D1">
              <w:rPr>
                <w:sz w:val="20"/>
                <w:szCs w:val="20"/>
              </w:rPr>
              <w:t>SW1</w:t>
            </w:r>
          </w:p>
        </w:tc>
        <w:tc>
          <w:tcPr>
            <w:tcW w:w="3510" w:type="dxa"/>
          </w:tcPr>
          <w:p w14:paraId="7804165A" w14:textId="298CC883" w:rsidR="00DC40EF" w:rsidRPr="001A13D1" w:rsidRDefault="00E42B98" w:rsidP="009C7AA2">
            <w:pPr>
              <w:pStyle w:val="BodyText"/>
              <w:ind w:left="0"/>
              <w:jc w:val="left"/>
              <w:rPr>
                <w:sz w:val="20"/>
                <w:szCs w:val="20"/>
              </w:rPr>
            </w:pPr>
            <w:r w:rsidRPr="001A13D1">
              <w:rPr>
                <w:sz w:val="20"/>
                <w:szCs w:val="20"/>
              </w:rPr>
              <w:t>OCR Type</w:t>
            </w:r>
          </w:p>
        </w:tc>
        <w:tc>
          <w:tcPr>
            <w:tcW w:w="4680" w:type="dxa"/>
          </w:tcPr>
          <w:p w14:paraId="4FDA78E0" w14:textId="0428E5ED" w:rsidR="00DC40EF" w:rsidRPr="001A13D1" w:rsidRDefault="00E42B98" w:rsidP="001E303A">
            <w:pPr>
              <w:pStyle w:val="BodyText"/>
              <w:ind w:left="0"/>
              <w:jc w:val="left"/>
              <w:rPr>
                <w:sz w:val="20"/>
                <w:szCs w:val="20"/>
              </w:rPr>
            </w:pPr>
            <w:commentRangeStart w:id="51"/>
            <w:r w:rsidRPr="001A13D1">
              <w:rPr>
                <w:sz w:val="20"/>
                <w:szCs w:val="20"/>
              </w:rPr>
              <w:t>Brand specif</w:t>
            </w:r>
            <w:r w:rsidR="001A48BB" w:rsidRPr="001A13D1">
              <w:rPr>
                <w:sz w:val="20"/>
                <w:szCs w:val="20"/>
              </w:rPr>
              <w:t>i</w:t>
            </w:r>
            <w:r w:rsidRPr="001A13D1">
              <w:rPr>
                <w:sz w:val="20"/>
                <w:szCs w:val="20"/>
              </w:rPr>
              <w:t xml:space="preserve">c </w:t>
            </w:r>
            <w:commentRangeEnd w:id="51"/>
            <w:r w:rsidR="009A0BF2">
              <w:rPr>
                <w:rStyle w:val="CommentReference"/>
              </w:rPr>
              <w:commentReference w:id="51"/>
            </w:r>
          </w:p>
        </w:tc>
      </w:tr>
      <w:tr w:rsidR="00DC40EF" w:rsidRPr="001A13D1" w14:paraId="086B9577" w14:textId="77777777" w:rsidTr="004759E9">
        <w:tc>
          <w:tcPr>
            <w:tcW w:w="949" w:type="dxa"/>
            <w:shd w:val="clear" w:color="auto" w:fill="D9D9D9" w:themeFill="background1" w:themeFillShade="D9"/>
          </w:tcPr>
          <w:p w14:paraId="6347AE69" w14:textId="15F9B10C" w:rsidR="00DC40EF" w:rsidRPr="001A13D1" w:rsidRDefault="004759E9" w:rsidP="009C7AA2">
            <w:pPr>
              <w:pStyle w:val="BodyText"/>
              <w:ind w:left="0"/>
              <w:jc w:val="left"/>
              <w:rPr>
                <w:sz w:val="20"/>
                <w:szCs w:val="20"/>
              </w:rPr>
            </w:pPr>
            <w:r w:rsidRPr="001A13D1">
              <w:rPr>
                <w:sz w:val="20"/>
                <w:szCs w:val="20"/>
              </w:rPr>
              <w:t>SW2</w:t>
            </w:r>
          </w:p>
        </w:tc>
        <w:tc>
          <w:tcPr>
            <w:tcW w:w="3510" w:type="dxa"/>
            <w:shd w:val="clear" w:color="auto" w:fill="D9D9D9" w:themeFill="background1" w:themeFillShade="D9"/>
          </w:tcPr>
          <w:p w14:paraId="4FFADC9E" w14:textId="1522EAFE" w:rsidR="00DC40EF" w:rsidRPr="001A13D1" w:rsidRDefault="004759E9" w:rsidP="009C7AA2">
            <w:pPr>
              <w:pStyle w:val="BodyText"/>
              <w:ind w:left="0"/>
              <w:jc w:val="left"/>
              <w:rPr>
                <w:sz w:val="20"/>
                <w:szCs w:val="20"/>
              </w:rPr>
            </w:pPr>
            <w:r w:rsidRPr="001A13D1">
              <w:rPr>
                <w:sz w:val="20"/>
                <w:szCs w:val="20"/>
              </w:rPr>
              <w:t>Network Scanning</w:t>
            </w:r>
          </w:p>
        </w:tc>
        <w:tc>
          <w:tcPr>
            <w:tcW w:w="4680" w:type="dxa"/>
            <w:shd w:val="clear" w:color="auto" w:fill="D9D9D9" w:themeFill="background1" w:themeFillShade="D9"/>
          </w:tcPr>
          <w:p w14:paraId="65EE7782" w14:textId="71EFC3AE" w:rsidR="00DC40EF" w:rsidRPr="001A13D1" w:rsidRDefault="004759E9" w:rsidP="009C7AA2">
            <w:pPr>
              <w:pStyle w:val="BodyText"/>
              <w:ind w:left="0"/>
              <w:jc w:val="left"/>
              <w:rPr>
                <w:sz w:val="20"/>
                <w:szCs w:val="20"/>
              </w:rPr>
            </w:pPr>
            <w:commentRangeStart w:id="52"/>
            <w:r w:rsidRPr="001A13D1">
              <w:rPr>
                <w:sz w:val="20"/>
                <w:szCs w:val="20"/>
              </w:rPr>
              <w:t>Use of optional software to scan to any PC on the network</w:t>
            </w:r>
            <w:commentRangeEnd w:id="52"/>
            <w:r w:rsidR="009A0BF2">
              <w:rPr>
                <w:rStyle w:val="CommentReference"/>
              </w:rPr>
              <w:commentReference w:id="52"/>
            </w:r>
          </w:p>
        </w:tc>
      </w:tr>
      <w:tr w:rsidR="00DC40EF" w:rsidRPr="001A13D1" w14:paraId="46F85625" w14:textId="77777777" w:rsidTr="004759E9">
        <w:tc>
          <w:tcPr>
            <w:tcW w:w="949" w:type="dxa"/>
          </w:tcPr>
          <w:p w14:paraId="2251A48A" w14:textId="6DCD5DCB" w:rsidR="00DC40EF" w:rsidRPr="001A13D1" w:rsidRDefault="004759E9" w:rsidP="009C7AA2">
            <w:pPr>
              <w:pStyle w:val="BodyText"/>
              <w:ind w:left="0"/>
              <w:jc w:val="left"/>
              <w:rPr>
                <w:sz w:val="20"/>
                <w:szCs w:val="20"/>
              </w:rPr>
            </w:pPr>
            <w:r w:rsidRPr="001A13D1">
              <w:rPr>
                <w:sz w:val="20"/>
                <w:szCs w:val="20"/>
              </w:rPr>
              <w:t>SW3</w:t>
            </w:r>
          </w:p>
        </w:tc>
        <w:tc>
          <w:tcPr>
            <w:tcW w:w="3510" w:type="dxa"/>
          </w:tcPr>
          <w:p w14:paraId="3121FF5A" w14:textId="4BDD2F7F" w:rsidR="00DC40EF" w:rsidRPr="001A13D1" w:rsidRDefault="004759E9" w:rsidP="009C7AA2">
            <w:pPr>
              <w:pStyle w:val="BodyText"/>
              <w:ind w:left="0"/>
              <w:jc w:val="left"/>
              <w:rPr>
                <w:sz w:val="20"/>
                <w:szCs w:val="20"/>
              </w:rPr>
            </w:pPr>
            <w:r w:rsidRPr="001A13D1">
              <w:rPr>
                <w:sz w:val="20"/>
                <w:szCs w:val="20"/>
              </w:rPr>
              <w:t>Searchable PDF</w:t>
            </w:r>
          </w:p>
        </w:tc>
        <w:tc>
          <w:tcPr>
            <w:tcW w:w="4680" w:type="dxa"/>
          </w:tcPr>
          <w:p w14:paraId="004DE289" w14:textId="48307800" w:rsidR="00DC40EF" w:rsidRPr="001A13D1" w:rsidRDefault="004759E9" w:rsidP="009C7AA2">
            <w:pPr>
              <w:pStyle w:val="BodyText"/>
              <w:ind w:left="0"/>
              <w:jc w:val="left"/>
              <w:rPr>
                <w:sz w:val="20"/>
                <w:szCs w:val="20"/>
              </w:rPr>
            </w:pPr>
            <w:r w:rsidRPr="001A13D1">
              <w:rPr>
                <w:sz w:val="20"/>
                <w:szCs w:val="20"/>
              </w:rPr>
              <w:t>Save scanned documents as PDF Files</w:t>
            </w:r>
          </w:p>
        </w:tc>
      </w:tr>
      <w:tr w:rsidR="00005F2A" w:rsidRPr="001A13D1" w14:paraId="33D43359" w14:textId="77777777" w:rsidTr="00005F2A">
        <w:tc>
          <w:tcPr>
            <w:tcW w:w="949" w:type="dxa"/>
            <w:shd w:val="clear" w:color="auto" w:fill="D9D9D9" w:themeFill="background1" w:themeFillShade="D9"/>
          </w:tcPr>
          <w:p w14:paraId="2702FC53" w14:textId="6BCB6749" w:rsidR="00005F2A" w:rsidRPr="001A13D1" w:rsidRDefault="00005F2A" w:rsidP="009C7AA2">
            <w:pPr>
              <w:pStyle w:val="BodyText"/>
              <w:ind w:left="0"/>
              <w:jc w:val="left"/>
              <w:rPr>
                <w:sz w:val="20"/>
                <w:szCs w:val="20"/>
              </w:rPr>
            </w:pPr>
            <w:r w:rsidRPr="001A13D1">
              <w:rPr>
                <w:sz w:val="20"/>
                <w:szCs w:val="20"/>
              </w:rPr>
              <w:t>SW4</w:t>
            </w:r>
          </w:p>
        </w:tc>
        <w:tc>
          <w:tcPr>
            <w:tcW w:w="3510" w:type="dxa"/>
            <w:shd w:val="clear" w:color="auto" w:fill="D9D9D9" w:themeFill="background1" w:themeFillShade="D9"/>
          </w:tcPr>
          <w:p w14:paraId="3896B254" w14:textId="78906CB9" w:rsidR="00005F2A" w:rsidRPr="001A13D1" w:rsidRDefault="00005F2A" w:rsidP="009C7AA2">
            <w:pPr>
              <w:pStyle w:val="BodyText"/>
              <w:ind w:left="0"/>
              <w:jc w:val="left"/>
              <w:rPr>
                <w:sz w:val="20"/>
                <w:szCs w:val="20"/>
              </w:rPr>
            </w:pPr>
            <w:r w:rsidRPr="001A13D1">
              <w:rPr>
                <w:sz w:val="20"/>
                <w:szCs w:val="20"/>
              </w:rPr>
              <w:t>Interface to Cloud Services</w:t>
            </w:r>
          </w:p>
        </w:tc>
        <w:tc>
          <w:tcPr>
            <w:tcW w:w="4680" w:type="dxa"/>
            <w:shd w:val="clear" w:color="auto" w:fill="D9D9D9" w:themeFill="background1" w:themeFillShade="D9"/>
          </w:tcPr>
          <w:p w14:paraId="08440082" w14:textId="767FFBB6" w:rsidR="00005F2A" w:rsidRPr="001A13D1" w:rsidRDefault="00005F2A" w:rsidP="009C7AA2">
            <w:pPr>
              <w:pStyle w:val="BodyText"/>
              <w:ind w:left="0"/>
              <w:jc w:val="left"/>
              <w:rPr>
                <w:sz w:val="20"/>
                <w:szCs w:val="20"/>
              </w:rPr>
            </w:pPr>
            <w:commentRangeStart w:id="53"/>
            <w:r w:rsidRPr="001A13D1">
              <w:rPr>
                <w:sz w:val="20"/>
                <w:szCs w:val="20"/>
              </w:rPr>
              <w:t>Scan to SharePoint or Google Docs</w:t>
            </w:r>
            <w:commentRangeEnd w:id="53"/>
            <w:r w:rsidR="009A0BF2">
              <w:rPr>
                <w:rStyle w:val="CommentReference"/>
              </w:rPr>
              <w:commentReference w:id="53"/>
            </w:r>
          </w:p>
        </w:tc>
      </w:tr>
      <w:tr w:rsidR="005A73CF" w:rsidRPr="001A13D1" w14:paraId="25FC0FB1" w14:textId="77777777" w:rsidTr="005A73CF">
        <w:tc>
          <w:tcPr>
            <w:tcW w:w="949" w:type="dxa"/>
            <w:shd w:val="clear" w:color="auto" w:fill="FFFFFF" w:themeFill="background1"/>
          </w:tcPr>
          <w:p w14:paraId="3DA8A174" w14:textId="747796B9" w:rsidR="005A73CF" w:rsidRPr="001A13D1" w:rsidRDefault="005A73CF" w:rsidP="009C7AA2">
            <w:pPr>
              <w:pStyle w:val="BodyText"/>
              <w:ind w:left="0"/>
              <w:jc w:val="left"/>
              <w:rPr>
                <w:sz w:val="20"/>
                <w:szCs w:val="20"/>
              </w:rPr>
            </w:pPr>
            <w:r w:rsidRPr="001A13D1">
              <w:rPr>
                <w:sz w:val="20"/>
                <w:szCs w:val="20"/>
              </w:rPr>
              <w:t>SW5</w:t>
            </w:r>
          </w:p>
        </w:tc>
        <w:tc>
          <w:tcPr>
            <w:tcW w:w="3510" w:type="dxa"/>
            <w:shd w:val="clear" w:color="auto" w:fill="FFFFFF" w:themeFill="background1"/>
          </w:tcPr>
          <w:p w14:paraId="0946A966" w14:textId="3559E67B" w:rsidR="005A73CF" w:rsidRPr="001A13D1" w:rsidRDefault="005A73CF" w:rsidP="009C7AA2">
            <w:pPr>
              <w:pStyle w:val="BodyText"/>
              <w:ind w:left="0"/>
              <w:jc w:val="left"/>
              <w:rPr>
                <w:sz w:val="20"/>
                <w:szCs w:val="20"/>
              </w:rPr>
            </w:pPr>
            <w:r w:rsidRPr="001A13D1">
              <w:rPr>
                <w:sz w:val="20"/>
                <w:szCs w:val="20"/>
              </w:rPr>
              <w:t>Optical Resolution</w:t>
            </w:r>
          </w:p>
        </w:tc>
        <w:tc>
          <w:tcPr>
            <w:tcW w:w="4680" w:type="dxa"/>
            <w:shd w:val="clear" w:color="auto" w:fill="FFFFFF" w:themeFill="background1"/>
          </w:tcPr>
          <w:p w14:paraId="76DD61C1" w14:textId="4E24AC62" w:rsidR="005A73CF" w:rsidRPr="001A13D1" w:rsidRDefault="005A73CF" w:rsidP="009C7AA2">
            <w:pPr>
              <w:pStyle w:val="BodyText"/>
              <w:ind w:left="0"/>
              <w:jc w:val="left"/>
              <w:rPr>
                <w:sz w:val="20"/>
                <w:szCs w:val="20"/>
              </w:rPr>
            </w:pPr>
            <w:r w:rsidRPr="001A13D1">
              <w:rPr>
                <w:sz w:val="20"/>
                <w:szCs w:val="20"/>
              </w:rPr>
              <w:t>600 dpi</w:t>
            </w:r>
          </w:p>
        </w:tc>
      </w:tr>
      <w:tr w:rsidR="00EF4FCB" w:rsidRPr="001A13D1" w14:paraId="2AB7534F" w14:textId="77777777" w:rsidTr="001A48BB">
        <w:tc>
          <w:tcPr>
            <w:tcW w:w="949" w:type="dxa"/>
            <w:shd w:val="clear" w:color="auto" w:fill="D9D9D9" w:themeFill="background1" w:themeFillShade="D9"/>
          </w:tcPr>
          <w:p w14:paraId="7B5087AF" w14:textId="0BE0EDC1" w:rsidR="00EF4FCB" w:rsidRPr="001A13D1" w:rsidRDefault="00EF4FCB" w:rsidP="009C7AA2">
            <w:pPr>
              <w:pStyle w:val="BodyText"/>
              <w:ind w:left="0"/>
              <w:jc w:val="left"/>
              <w:rPr>
                <w:sz w:val="20"/>
                <w:szCs w:val="20"/>
              </w:rPr>
            </w:pPr>
            <w:r w:rsidRPr="001A13D1">
              <w:rPr>
                <w:sz w:val="20"/>
                <w:szCs w:val="20"/>
              </w:rPr>
              <w:t>SW6</w:t>
            </w:r>
          </w:p>
        </w:tc>
        <w:tc>
          <w:tcPr>
            <w:tcW w:w="3510" w:type="dxa"/>
            <w:shd w:val="clear" w:color="auto" w:fill="D9D9D9" w:themeFill="background1" w:themeFillShade="D9"/>
          </w:tcPr>
          <w:p w14:paraId="5B724D78" w14:textId="77D23028" w:rsidR="00EF4FCB" w:rsidRPr="001A13D1" w:rsidRDefault="00EF4FCB" w:rsidP="009C7AA2">
            <w:pPr>
              <w:pStyle w:val="BodyText"/>
              <w:ind w:left="0"/>
              <w:jc w:val="left"/>
              <w:rPr>
                <w:sz w:val="20"/>
                <w:szCs w:val="20"/>
              </w:rPr>
            </w:pPr>
            <w:r w:rsidRPr="001A13D1">
              <w:rPr>
                <w:sz w:val="20"/>
                <w:szCs w:val="20"/>
              </w:rPr>
              <w:t>Operating Systems</w:t>
            </w:r>
          </w:p>
        </w:tc>
        <w:tc>
          <w:tcPr>
            <w:tcW w:w="4680" w:type="dxa"/>
            <w:shd w:val="clear" w:color="auto" w:fill="D9D9D9" w:themeFill="background1" w:themeFillShade="D9"/>
          </w:tcPr>
          <w:p w14:paraId="4B12C90A" w14:textId="50BE6A39" w:rsidR="00EF4FCB" w:rsidRPr="001A13D1" w:rsidRDefault="00EF4FCB" w:rsidP="009C7AA2">
            <w:pPr>
              <w:pStyle w:val="BodyText"/>
              <w:ind w:left="0"/>
              <w:jc w:val="left"/>
              <w:rPr>
                <w:sz w:val="20"/>
                <w:szCs w:val="20"/>
              </w:rPr>
            </w:pPr>
            <w:commentRangeStart w:id="54"/>
            <w:r w:rsidRPr="001A13D1">
              <w:rPr>
                <w:sz w:val="20"/>
                <w:szCs w:val="20"/>
              </w:rPr>
              <w:t xml:space="preserve">Win, </w:t>
            </w:r>
            <w:r w:rsidR="00E42B98" w:rsidRPr="001A13D1">
              <w:rPr>
                <w:sz w:val="20"/>
                <w:szCs w:val="20"/>
              </w:rPr>
              <w:t>Linux</w:t>
            </w:r>
            <w:commentRangeEnd w:id="54"/>
            <w:r w:rsidR="009A0BF2">
              <w:rPr>
                <w:rStyle w:val="CommentReference"/>
              </w:rPr>
              <w:commentReference w:id="54"/>
            </w:r>
          </w:p>
        </w:tc>
      </w:tr>
      <w:tr w:rsidR="001A48BB" w:rsidRPr="001A13D1" w14:paraId="5FA677B2" w14:textId="77777777" w:rsidTr="005A73CF">
        <w:tc>
          <w:tcPr>
            <w:tcW w:w="949" w:type="dxa"/>
            <w:shd w:val="clear" w:color="auto" w:fill="FFFFFF" w:themeFill="background1"/>
          </w:tcPr>
          <w:p w14:paraId="1D81B539" w14:textId="69F4AEBD" w:rsidR="001A48BB" w:rsidRPr="001A13D1" w:rsidRDefault="001A48BB" w:rsidP="009C7AA2">
            <w:pPr>
              <w:pStyle w:val="BodyText"/>
              <w:ind w:left="0"/>
              <w:jc w:val="left"/>
              <w:rPr>
                <w:sz w:val="20"/>
                <w:szCs w:val="20"/>
              </w:rPr>
            </w:pPr>
            <w:r w:rsidRPr="001A13D1">
              <w:rPr>
                <w:sz w:val="20"/>
                <w:szCs w:val="20"/>
              </w:rPr>
              <w:t>SW7</w:t>
            </w:r>
          </w:p>
        </w:tc>
        <w:tc>
          <w:tcPr>
            <w:tcW w:w="3510" w:type="dxa"/>
            <w:shd w:val="clear" w:color="auto" w:fill="FFFFFF" w:themeFill="background1"/>
          </w:tcPr>
          <w:p w14:paraId="1412009C" w14:textId="0B79C2D1" w:rsidR="001A48BB" w:rsidRPr="001A13D1" w:rsidRDefault="001A48BB" w:rsidP="009C7AA2">
            <w:pPr>
              <w:pStyle w:val="BodyText"/>
              <w:ind w:left="0"/>
              <w:jc w:val="left"/>
              <w:rPr>
                <w:sz w:val="20"/>
                <w:szCs w:val="20"/>
              </w:rPr>
            </w:pPr>
            <w:r w:rsidRPr="001A13D1">
              <w:rPr>
                <w:sz w:val="20"/>
                <w:szCs w:val="20"/>
              </w:rPr>
              <w:t>Data Security Kit</w:t>
            </w:r>
          </w:p>
        </w:tc>
        <w:tc>
          <w:tcPr>
            <w:tcW w:w="4680" w:type="dxa"/>
            <w:shd w:val="clear" w:color="auto" w:fill="FFFFFF" w:themeFill="background1"/>
          </w:tcPr>
          <w:p w14:paraId="11AE1D4B" w14:textId="18ECB3A0" w:rsidR="001A48BB" w:rsidRPr="001A13D1" w:rsidRDefault="001A48BB" w:rsidP="009C7AA2">
            <w:pPr>
              <w:pStyle w:val="BodyText"/>
              <w:ind w:left="0"/>
              <w:jc w:val="left"/>
              <w:rPr>
                <w:sz w:val="20"/>
                <w:szCs w:val="20"/>
              </w:rPr>
            </w:pPr>
            <w:r w:rsidRPr="001A13D1">
              <w:rPr>
                <w:sz w:val="20"/>
                <w:szCs w:val="20"/>
              </w:rPr>
              <w:t>Ability to send stored scanned documents to a shredder and get a document of proof</w:t>
            </w:r>
          </w:p>
        </w:tc>
      </w:tr>
    </w:tbl>
    <w:p w14:paraId="4B3E1E66" w14:textId="77777777" w:rsidR="00E814E1" w:rsidRPr="001A13D1" w:rsidRDefault="003A4D10" w:rsidP="00E814E1">
      <w:pPr>
        <w:pStyle w:val="Heading2"/>
      </w:pPr>
      <w:bookmarkStart w:id="55" w:name="_Toc70333711"/>
      <w:r w:rsidRPr="001A13D1">
        <w:t>Security and Privacy Requirements</w:t>
      </w:r>
      <w:bookmarkEnd w:id="55"/>
    </w:p>
    <w:tbl>
      <w:tblPr>
        <w:tblW w:w="4939" w:type="pct"/>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29" w:type="dxa"/>
          <w:left w:w="115" w:type="dxa"/>
          <w:bottom w:w="29" w:type="dxa"/>
          <w:right w:w="115" w:type="dxa"/>
        </w:tblCellMar>
        <w:tblLook w:val="0420" w:firstRow="1" w:lastRow="0" w:firstColumn="0" w:lastColumn="0" w:noHBand="0" w:noVBand="1"/>
      </w:tblPr>
      <w:tblGrid>
        <w:gridCol w:w="795"/>
        <w:gridCol w:w="1620"/>
        <w:gridCol w:w="6801"/>
      </w:tblGrid>
      <w:tr w:rsidR="0082762B" w:rsidRPr="001A13D1" w14:paraId="4B1957DF" w14:textId="77777777" w:rsidTr="00382F74">
        <w:trPr>
          <w:tblHeader/>
          <w:jc w:val="center"/>
        </w:trPr>
        <w:tc>
          <w:tcPr>
            <w:tcW w:w="795" w:type="dxa"/>
            <w:tcBorders>
              <w:top w:val="single" w:sz="12" w:space="0" w:color="000000"/>
              <w:left w:val="single" w:sz="12" w:space="0" w:color="000000"/>
              <w:bottom w:val="single" w:sz="12" w:space="0" w:color="000000"/>
              <w:right w:val="single" w:sz="4" w:space="0" w:color="FFFFFF"/>
              <w:tl2br w:val="nil"/>
              <w:tr2bl w:val="nil"/>
            </w:tcBorders>
            <w:shd w:val="clear" w:color="auto" w:fill="D9D9D9" w:themeFill="background1" w:themeFillShade="D9"/>
            <w:vAlign w:val="bottom"/>
            <w:hideMark/>
          </w:tcPr>
          <w:p w14:paraId="063FE1C7" w14:textId="77777777" w:rsidR="0082762B" w:rsidRPr="001A13D1" w:rsidRDefault="0082762B" w:rsidP="00DF0AD4">
            <w:pPr>
              <w:pStyle w:val="TableBody"/>
              <w:jc w:val="center"/>
              <w:rPr>
                <w:b/>
                <w:sz w:val="22"/>
                <w:szCs w:val="22"/>
              </w:rPr>
            </w:pPr>
            <w:r w:rsidRPr="001A13D1">
              <w:rPr>
                <w:b/>
                <w:sz w:val="22"/>
                <w:szCs w:val="22"/>
              </w:rPr>
              <w:t>ID</w:t>
            </w:r>
          </w:p>
        </w:tc>
        <w:tc>
          <w:tcPr>
            <w:tcW w:w="1620" w:type="dxa"/>
            <w:tcBorders>
              <w:top w:val="single" w:sz="12" w:space="0" w:color="000000"/>
              <w:left w:val="single" w:sz="4" w:space="0" w:color="FFFFFF"/>
              <w:bottom w:val="single" w:sz="12" w:space="0" w:color="000000"/>
              <w:right w:val="single" w:sz="4" w:space="0" w:color="FFFFFF"/>
              <w:tl2br w:val="nil"/>
              <w:tr2bl w:val="nil"/>
            </w:tcBorders>
            <w:shd w:val="clear" w:color="auto" w:fill="D9D9D9" w:themeFill="background1" w:themeFillShade="D9"/>
            <w:vAlign w:val="bottom"/>
            <w:hideMark/>
          </w:tcPr>
          <w:p w14:paraId="5BC5550D" w14:textId="77777777" w:rsidR="0082762B" w:rsidRPr="001A13D1" w:rsidRDefault="0082762B" w:rsidP="00DF0AD4">
            <w:pPr>
              <w:pStyle w:val="TableBody"/>
              <w:jc w:val="center"/>
              <w:rPr>
                <w:b/>
                <w:sz w:val="22"/>
                <w:szCs w:val="22"/>
              </w:rPr>
            </w:pPr>
            <w:r w:rsidRPr="001A13D1">
              <w:rPr>
                <w:b/>
                <w:sz w:val="22"/>
                <w:szCs w:val="22"/>
              </w:rPr>
              <w:t>Category</w:t>
            </w:r>
          </w:p>
        </w:tc>
        <w:tc>
          <w:tcPr>
            <w:tcW w:w="6801" w:type="dxa"/>
            <w:tcBorders>
              <w:top w:val="single" w:sz="12" w:space="0" w:color="000000"/>
              <w:left w:val="single" w:sz="4" w:space="0" w:color="FFFFFF"/>
              <w:bottom w:val="single" w:sz="12" w:space="0" w:color="000000"/>
              <w:right w:val="single" w:sz="12" w:space="0" w:color="000000"/>
              <w:tl2br w:val="nil"/>
              <w:tr2bl w:val="nil"/>
            </w:tcBorders>
            <w:shd w:val="clear" w:color="auto" w:fill="D9D9D9" w:themeFill="background1" w:themeFillShade="D9"/>
            <w:vAlign w:val="bottom"/>
            <w:hideMark/>
          </w:tcPr>
          <w:p w14:paraId="3C5CB1AF" w14:textId="77777777" w:rsidR="0082762B" w:rsidRPr="001A13D1" w:rsidRDefault="0082762B" w:rsidP="00DF0AD4">
            <w:pPr>
              <w:pStyle w:val="TableBody"/>
              <w:jc w:val="center"/>
              <w:rPr>
                <w:b/>
                <w:sz w:val="22"/>
                <w:szCs w:val="22"/>
              </w:rPr>
            </w:pPr>
            <w:r w:rsidRPr="001A13D1">
              <w:rPr>
                <w:b/>
                <w:sz w:val="22"/>
                <w:szCs w:val="22"/>
              </w:rPr>
              <w:t>Solution Requirement</w:t>
            </w:r>
          </w:p>
        </w:tc>
      </w:tr>
      <w:tr w:rsidR="0082762B" w:rsidRPr="001A13D1" w14:paraId="6476C352" w14:textId="77777777" w:rsidTr="00382F74">
        <w:trPr>
          <w:jc w:val="center"/>
        </w:trPr>
        <w:tc>
          <w:tcPr>
            <w:tcW w:w="795" w:type="dxa"/>
            <w:shd w:val="clear" w:color="auto" w:fill="FFFFFF" w:themeFill="background1"/>
          </w:tcPr>
          <w:p w14:paraId="264CE2ED" w14:textId="2194FD3B" w:rsidR="0082762B" w:rsidRPr="001A13D1" w:rsidRDefault="008F729F" w:rsidP="006B3D9F">
            <w:pPr>
              <w:pStyle w:val="TableBody"/>
            </w:pPr>
            <w:r w:rsidRPr="001A13D1">
              <w:t>SP1</w:t>
            </w:r>
          </w:p>
        </w:tc>
        <w:tc>
          <w:tcPr>
            <w:tcW w:w="1620" w:type="dxa"/>
            <w:shd w:val="clear" w:color="auto" w:fill="FFFFFF" w:themeFill="background1"/>
            <w:hideMark/>
          </w:tcPr>
          <w:p w14:paraId="6EAA5A90" w14:textId="77777777" w:rsidR="0082762B" w:rsidRPr="001A13D1" w:rsidRDefault="0082762B" w:rsidP="006B3D9F">
            <w:pPr>
              <w:pStyle w:val="TableBody"/>
            </w:pPr>
            <w:r w:rsidRPr="001A13D1">
              <w:t>Account Auditing</w:t>
            </w:r>
          </w:p>
        </w:tc>
        <w:tc>
          <w:tcPr>
            <w:tcW w:w="6801" w:type="dxa"/>
            <w:shd w:val="clear" w:color="auto" w:fill="FFFFFF" w:themeFill="background1"/>
            <w:hideMark/>
          </w:tcPr>
          <w:p w14:paraId="1861368F" w14:textId="77777777" w:rsidR="0082762B" w:rsidRPr="001A13D1" w:rsidRDefault="0082762B" w:rsidP="006B3D9F">
            <w:pPr>
              <w:pStyle w:val="TableBody"/>
            </w:pPr>
            <w:r w:rsidRPr="001A13D1">
              <w:t xml:space="preserve">Support automated mechanisms to ensure that account creation, modification, disabling, and termination actions are audited and, as </w:t>
            </w:r>
            <w:r w:rsidRPr="001A13D1">
              <w:lastRenderedPageBreak/>
              <w:t>required, appropriate individuals are notified with details of the account updates.</w:t>
            </w:r>
          </w:p>
        </w:tc>
      </w:tr>
      <w:tr w:rsidR="0082762B" w:rsidRPr="001A13D1" w14:paraId="211730E0" w14:textId="77777777" w:rsidTr="00382F74">
        <w:trPr>
          <w:jc w:val="center"/>
        </w:trPr>
        <w:tc>
          <w:tcPr>
            <w:tcW w:w="795" w:type="dxa"/>
            <w:shd w:val="clear" w:color="auto" w:fill="D9D9D9" w:themeFill="background1" w:themeFillShade="D9"/>
          </w:tcPr>
          <w:p w14:paraId="3B30038C" w14:textId="404538FC" w:rsidR="0082762B" w:rsidRPr="001A13D1" w:rsidRDefault="008F729F" w:rsidP="006B3D9F">
            <w:pPr>
              <w:pStyle w:val="TableBody"/>
            </w:pPr>
            <w:r w:rsidRPr="001A13D1">
              <w:lastRenderedPageBreak/>
              <w:t>SP2</w:t>
            </w:r>
          </w:p>
        </w:tc>
        <w:tc>
          <w:tcPr>
            <w:tcW w:w="1620" w:type="dxa"/>
            <w:shd w:val="clear" w:color="auto" w:fill="D9D9D9" w:themeFill="background1" w:themeFillShade="D9"/>
            <w:hideMark/>
          </w:tcPr>
          <w:p w14:paraId="3C04D4C5" w14:textId="77777777" w:rsidR="0082762B" w:rsidRPr="001A13D1" w:rsidRDefault="0082762B" w:rsidP="006B3D9F">
            <w:pPr>
              <w:pStyle w:val="TableBody"/>
            </w:pPr>
            <w:r w:rsidRPr="001A13D1">
              <w:t>Sign-On Help Page</w:t>
            </w:r>
          </w:p>
        </w:tc>
        <w:tc>
          <w:tcPr>
            <w:tcW w:w="6801" w:type="dxa"/>
            <w:shd w:val="clear" w:color="auto" w:fill="D9D9D9" w:themeFill="background1" w:themeFillShade="D9"/>
            <w:hideMark/>
          </w:tcPr>
          <w:p w14:paraId="20636B46" w14:textId="4DFDD9F1" w:rsidR="0082762B" w:rsidRPr="001A13D1" w:rsidRDefault="0082762B" w:rsidP="006B3D9F">
            <w:pPr>
              <w:pStyle w:val="TableBody"/>
            </w:pPr>
            <w:r w:rsidRPr="001A13D1">
              <w:t>Display a help page with the solution’s Help Desk contact details if the user’s credentials cannot be authenticated.</w:t>
            </w:r>
          </w:p>
        </w:tc>
      </w:tr>
      <w:tr w:rsidR="0082762B" w:rsidRPr="001A13D1" w14:paraId="0100CD77" w14:textId="77777777" w:rsidTr="00382F74">
        <w:trPr>
          <w:jc w:val="center"/>
        </w:trPr>
        <w:tc>
          <w:tcPr>
            <w:tcW w:w="795" w:type="dxa"/>
            <w:shd w:val="clear" w:color="auto" w:fill="FFFFFF" w:themeFill="background1"/>
          </w:tcPr>
          <w:p w14:paraId="11BAD00E" w14:textId="5C711354" w:rsidR="0082762B" w:rsidRPr="001A13D1" w:rsidRDefault="008F729F" w:rsidP="006B3D9F">
            <w:pPr>
              <w:pStyle w:val="TableBody"/>
            </w:pPr>
            <w:r w:rsidRPr="001A13D1">
              <w:t>SP3</w:t>
            </w:r>
          </w:p>
        </w:tc>
        <w:tc>
          <w:tcPr>
            <w:tcW w:w="1620" w:type="dxa"/>
            <w:shd w:val="clear" w:color="auto" w:fill="FFFFFF" w:themeFill="background1"/>
            <w:hideMark/>
          </w:tcPr>
          <w:p w14:paraId="46CC51EC" w14:textId="77777777" w:rsidR="0082762B" w:rsidRPr="001A13D1" w:rsidRDefault="0082762B" w:rsidP="006B3D9F">
            <w:pPr>
              <w:pStyle w:val="TableBody"/>
            </w:pPr>
            <w:r w:rsidRPr="001A13D1">
              <w:t>Validate User Authentication</w:t>
            </w:r>
          </w:p>
        </w:tc>
        <w:tc>
          <w:tcPr>
            <w:tcW w:w="6801" w:type="dxa"/>
            <w:shd w:val="clear" w:color="auto" w:fill="FFFFFF" w:themeFill="background1"/>
            <w:hideMark/>
          </w:tcPr>
          <w:p w14:paraId="276FA45A" w14:textId="4B0301CC" w:rsidR="0082762B" w:rsidRPr="001A13D1" w:rsidRDefault="0082762B" w:rsidP="006B3D9F">
            <w:pPr>
              <w:pStyle w:val="TableBody"/>
            </w:pPr>
            <w:r w:rsidRPr="001A13D1">
              <w:t>Validate that a user is authenticated when the user accesses the solution</w:t>
            </w:r>
            <w:r w:rsidR="00626510" w:rsidRPr="001A13D1">
              <w:t>.</w:t>
            </w:r>
            <w:r w:rsidRPr="001A13D1">
              <w:t xml:space="preserve"> </w:t>
            </w:r>
          </w:p>
        </w:tc>
      </w:tr>
      <w:tr w:rsidR="0082762B" w:rsidRPr="001A13D1" w14:paraId="3403B87D" w14:textId="77777777" w:rsidTr="00382F74">
        <w:trPr>
          <w:jc w:val="center"/>
        </w:trPr>
        <w:tc>
          <w:tcPr>
            <w:tcW w:w="795" w:type="dxa"/>
            <w:shd w:val="clear" w:color="auto" w:fill="D9D9D9" w:themeFill="background1" w:themeFillShade="D9"/>
          </w:tcPr>
          <w:p w14:paraId="16D70D9F" w14:textId="77196518" w:rsidR="0082762B" w:rsidRPr="001A13D1" w:rsidRDefault="008F729F" w:rsidP="006B3D9F">
            <w:pPr>
              <w:pStyle w:val="TableBody"/>
            </w:pPr>
            <w:r w:rsidRPr="001A13D1">
              <w:t>SP4</w:t>
            </w:r>
          </w:p>
        </w:tc>
        <w:tc>
          <w:tcPr>
            <w:tcW w:w="1620" w:type="dxa"/>
            <w:shd w:val="clear" w:color="auto" w:fill="D9D9D9" w:themeFill="background1" w:themeFillShade="D9"/>
            <w:hideMark/>
          </w:tcPr>
          <w:p w14:paraId="533259DD" w14:textId="77777777" w:rsidR="0082762B" w:rsidRPr="001A13D1" w:rsidRDefault="0082762B" w:rsidP="006B3D9F">
            <w:pPr>
              <w:pStyle w:val="TableBody"/>
            </w:pPr>
            <w:r w:rsidRPr="001A13D1">
              <w:t>Multi-factor Authentication</w:t>
            </w:r>
          </w:p>
        </w:tc>
        <w:tc>
          <w:tcPr>
            <w:tcW w:w="6801" w:type="dxa"/>
            <w:shd w:val="clear" w:color="auto" w:fill="D9D9D9" w:themeFill="background1" w:themeFillShade="D9"/>
            <w:hideMark/>
          </w:tcPr>
          <w:p w14:paraId="4DAE551B" w14:textId="4537F915" w:rsidR="0082762B" w:rsidRPr="001A13D1" w:rsidRDefault="0082762B" w:rsidP="006B3D9F">
            <w:pPr>
              <w:pStyle w:val="TableBody"/>
            </w:pPr>
            <w:r w:rsidRPr="001A13D1">
              <w:t>Provide two-factor authentication.</w:t>
            </w:r>
            <w:r w:rsidR="00626510" w:rsidRPr="001A13D1">
              <w:t xml:space="preserve"> </w:t>
            </w:r>
          </w:p>
        </w:tc>
      </w:tr>
      <w:tr w:rsidR="0082762B" w:rsidRPr="001A13D1" w14:paraId="6F57457B" w14:textId="77777777" w:rsidTr="00382F74">
        <w:trPr>
          <w:jc w:val="center"/>
        </w:trPr>
        <w:tc>
          <w:tcPr>
            <w:tcW w:w="795" w:type="dxa"/>
            <w:shd w:val="clear" w:color="auto" w:fill="FFFFFF" w:themeFill="background1"/>
          </w:tcPr>
          <w:p w14:paraId="0DC9586C" w14:textId="0C0C4CAB" w:rsidR="0082762B" w:rsidRPr="001A13D1" w:rsidRDefault="008F729F" w:rsidP="006B3D9F">
            <w:pPr>
              <w:pStyle w:val="TableBody"/>
            </w:pPr>
            <w:r w:rsidRPr="001A13D1">
              <w:t>SP5</w:t>
            </w:r>
          </w:p>
        </w:tc>
        <w:tc>
          <w:tcPr>
            <w:tcW w:w="1620" w:type="dxa"/>
            <w:shd w:val="clear" w:color="auto" w:fill="FFFFFF" w:themeFill="background1"/>
            <w:hideMark/>
          </w:tcPr>
          <w:p w14:paraId="0051E5E1" w14:textId="77777777" w:rsidR="0082762B" w:rsidRPr="001A13D1" w:rsidRDefault="0082762B" w:rsidP="006B3D9F">
            <w:pPr>
              <w:pStyle w:val="TableBody"/>
            </w:pPr>
            <w:r w:rsidRPr="001A13D1">
              <w:t>Alert</w:t>
            </w:r>
          </w:p>
        </w:tc>
        <w:tc>
          <w:tcPr>
            <w:tcW w:w="6801" w:type="dxa"/>
            <w:shd w:val="clear" w:color="auto" w:fill="FFFFFF" w:themeFill="background1"/>
            <w:hideMark/>
          </w:tcPr>
          <w:p w14:paraId="60EC9685" w14:textId="77777777" w:rsidR="0082762B" w:rsidRPr="001A13D1" w:rsidRDefault="0082762B" w:rsidP="006B3D9F">
            <w:pPr>
              <w:pStyle w:val="TableBody"/>
            </w:pPr>
            <w:r w:rsidRPr="001A13D1">
              <w:t>Have the capability to automatically alert the solution administration staff if unauthorized access is attempted.</w:t>
            </w:r>
          </w:p>
        </w:tc>
      </w:tr>
      <w:tr w:rsidR="0082762B" w:rsidRPr="001A13D1" w14:paraId="68A9C2EE" w14:textId="77777777" w:rsidTr="00382F74">
        <w:trPr>
          <w:jc w:val="center"/>
        </w:trPr>
        <w:tc>
          <w:tcPr>
            <w:tcW w:w="795" w:type="dxa"/>
            <w:shd w:val="clear" w:color="auto" w:fill="D9D9D9" w:themeFill="background1" w:themeFillShade="D9"/>
          </w:tcPr>
          <w:p w14:paraId="02116DC2" w14:textId="5BE5A860" w:rsidR="0082762B" w:rsidRPr="001A13D1" w:rsidRDefault="008F729F" w:rsidP="006B3D9F">
            <w:pPr>
              <w:pStyle w:val="TableBody"/>
            </w:pPr>
            <w:r w:rsidRPr="001A13D1">
              <w:t>SP6</w:t>
            </w:r>
          </w:p>
        </w:tc>
        <w:tc>
          <w:tcPr>
            <w:tcW w:w="1620" w:type="dxa"/>
            <w:shd w:val="clear" w:color="auto" w:fill="D9D9D9" w:themeFill="background1" w:themeFillShade="D9"/>
          </w:tcPr>
          <w:p w14:paraId="71AC5881" w14:textId="77777777" w:rsidR="0082762B" w:rsidRPr="001A13D1" w:rsidRDefault="0082762B" w:rsidP="006B3D9F">
            <w:pPr>
              <w:pStyle w:val="TableBody"/>
            </w:pPr>
            <w:r w:rsidRPr="001A13D1">
              <w:t>Lock out and Alert</w:t>
            </w:r>
          </w:p>
        </w:tc>
        <w:tc>
          <w:tcPr>
            <w:tcW w:w="6801" w:type="dxa"/>
            <w:shd w:val="clear" w:color="auto" w:fill="D9D9D9" w:themeFill="background1" w:themeFillShade="D9"/>
          </w:tcPr>
          <w:p w14:paraId="7BCC536F" w14:textId="77777777" w:rsidR="0082762B" w:rsidRPr="001A13D1" w:rsidRDefault="0082762B" w:rsidP="006B3D9F">
            <w:pPr>
              <w:pStyle w:val="TableBody"/>
            </w:pPr>
            <w:r w:rsidRPr="001A13D1">
              <w:t>Lock out users after three failed login attempts and alert the solution administration staff.</w:t>
            </w:r>
          </w:p>
        </w:tc>
      </w:tr>
      <w:tr w:rsidR="0082762B" w:rsidRPr="001A13D1" w14:paraId="3B696EB8" w14:textId="77777777" w:rsidTr="00382F74">
        <w:trPr>
          <w:jc w:val="center"/>
        </w:trPr>
        <w:tc>
          <w:tcPr>
            <w:tcW w:w="795" w:type="dxa"/>
            <w:shd w:val="clear" w:color="auto" w:fill="FFFFFF" w:themeFill="background1"/>
          </w:tcPr>
          <w:p w14:paraId="53A81D2B" w14:textId="10DE9DD9" w:rsidR="0082762B" w:rsidRPr="001A13D1" w:rsidRDefault="008F729F" w:rsidP="006B3D9F">
            <w:pPr>
              <w:pStyle w:val="TableBody"/>
            </w:pPr>
            <w:r w:rsidRPr="001A13D1">
              <w:t>SP7</w:t>
            </w:r>
          </w:p>
        </w:tc>
        <w:tc>
          <w:tcPr>
            <w:tcW w:w="1620" w:type="dxa"/>
            <w:shd w:val="clear" w:color="auto" w:fill="FFFFFF" w:themeFill="background1"/>
          </w:tcPr>
          <w:p w14:paraId="7373EC5C" w14:textId="77777777" w:rsidR="0082762B" w:rsidRPr="001A13D1" w:rsidRDefault="0082762B" w:rsidP="006B3D9F">
            <w:pPr>
              <w:pStyle w:val="TableBody"/>
            </w:pPr>
            <w:r w:rsidRPr="001A13D1">
              <w:t>Operating systems</w:t>
            </w:r>
          </w:p>
        </w:tc>
        <w:tc>
          <w:tcPr>
            <w:tcW w:w="6801" w:type="dxa"/>
            <w:shd w:val="clear" w:color="auto" w:fill="FFFFFF" w:themeFill="background1"/>
          </w:tcPr>
          <w:p w14:paraId="413F7B49" w14:textId="2E95885B" w:rsidR="0082762B" w:rsidRPr="001A13D1" w:rsidRDefault="00626510" w:rsidP="006B3D9F">
            <w:pPr>
              <w:pStyle w:val="TableBody"/>
            </w:pPr>
            <w:r w:rsidRPr="001A13D1">
              <w:t>If relevant, b</w:t>
            </w:r>
            <w:r w:rsidR="0082762B" w:rsidRPr="001A13D1">
              <w:t>e hardened following ACF Hardening Standards for Windows and Linux operating systems.</w:t>
            </w:r>
          </w:p>
        </w:tc>
      </w:tr>
      <w:tr w:rsidR="0082762B" w:rsidRPr="001A13D1" w14:paraId="5D8CF069" w14:textId="77777777" w:rsidTr="00382F74">
        <w:trPr>
          <w:jc w:val="center"/>
        </w:trPr>
        <w:tc>
          <w:tcPr>
            <w:tcW w:w="795" w:type="dxa"/>
            <w:shd w:val="clear" w:color="auto" w:fill="D9D9D9" w:themeFill="background1" w:themeFillShade="D9"/>
          </w:tcPr>
          <w:p w14:paraId="56C96275" w14:textId="1E82B6F6" w:rsidR="0082762B" w:rsidRPr="001A13D1" w:rsidRDefault="008F729F" w:rsidP="006B3D9F">
            <w:pPr>
              <w:pStyle w:val="TableBody"/>
            </w:pPr>
            <w:r w:rsidRPr="001A13D1">
              <w:t>SP8</w:t>
            </w:r>
          </w:p>
        </w:tc>
        <w:tc>
          <w:tcPr>
            <w:tcW w:w="1620" w:type="dxa"/>
            <w:shd w:val="clear" w:color="auto" w:fill="D9D9D9" w:themeFill="background1" w:themeFillShade="D9"/>
          </w:tcPr>
          <w:p w14:paraId="06D305A3" w14:textId="77777777" w:rsidR="0082762B" w:rsidRPr="001A13D1" w:rsidRDefault="0082762B" w:rsidP="006B3D9F">
            <w:pPr>
              <w:pStyle w:val="TableBody"/>
            </w:pPr>
            <w:r w:rsidRPr="001A13D1">
              <w:t>End of Life</w:t>
            </w:r>
          </w:p>
        </w:tc>
        <w:tc>
          <w:tcPr>
            <w:tcW w:w="6801" w:type="dxa"/>
            <w:shd w:val="clear" w:color="auto" w:fill="D9D9D9" w:themeFill="background1" w:themeFillShade="D9"/>
          </w:tcPr>
          <w:p w14:paraId="688BFD9A" w14:textId="77777777" w:rsidR="0082762B" w:rsidRPr="001A13D1" w:rsidRDefault="0082762B" w:rsidP="006B3D9F">
            <w:pPr>
              <w:pStyle w:val="TableBody"/>
            </w:pPr>
            <w:r w:rsidRPr="001A13D1">
              <w:t xml:space="preserve">Solution shall not use components that are End of Life/End of Support, including supporting OS, middleware, or embedded application (e.g. </w:t>
            </w:r>
            <w:proofErr w:type="spellStart"/>
            <w:r w:rsidRPr="001A13D1">
              <w:t>openSSH</w:t>
            </w:r>
            <w:proofErr w:type="spellEnd"/>
            <w:r w:rsidRPr="001A13D1">
              <w:t>).</w:t>
            </w:r>
          </w:p>
        </w:tc>
      </w:tr>
      <w:tr w:rsidR="0082762B" w:rsidRPr="001A13D1" w14:paraId="1B3A56FF" w14:textId="77777777" w:rsidTr="00382F74">
        <w:trPr>
          <w:jc w:val="center"/>
        </w:trPr>
        <w:tc>
          <w:tcPr>
            <w:tcW w:w="795" w:type="dxa"/>
            <w:shd w:val="clear" w:color="auto" w:fill="FFFFFF" w:themeFill="background1"/>
          </w:tcPr>
          <w:p w14:paraId="02EFC277" w14:textId="4AC081E4" w:rsidR="0082762B" w:rsidRPr="001A13D1" w:rsidRDefault="008F729F" w:rsidP="006B3D9F">
            <w:pPr>
              <w:pStyle w:val="TableBody"/>
            </w:pPr>
            <w:r w:rsidRPr="001A13D1">
              <w:t>SP9</w:t>
            </w:r>
          </w:p>
        </w:tc>
        <w:tc>
          <w:tcPr>
            <w:tcW w:w="1620" w:type="dxa"/>
            <w:shd w:val="clear" w:color="auto" w:fill="FFFFFF" w:themeFill="background1"/>
          </w:tcPr>
          <w:p w14:paraId="43040C4C" w14:textId="77777777" w:rsidR="0082762B" w:rsidRPr="001A13D1" w:rsidRDefault="0082762B" w:rsidP="006B3D9F">
            <w:pPr>
              <w:pStyle w:val="TableBody"/>
            </w:pPr>
            <w:r w:rsidRPr="001A13D1">
              <w:t>DoS attacks</w:t>
            </w:r>
          </w:p>
        </w:tc>
        <w:tc>
          <w:tcPr>
            <w:tcW w:w="6801" w:type="dxa"/>
            <w:shd w:val="clear" w:color="auto" w:fill="FFFFFF" w:themeFill="background1"/>
          </w:tcPr>
          <w:p w14:paraId="0D589AE1" w14:textId="77777777" w:rsidR="0082762B" w:rsidRPr="001A13D1" w:rsidRDefault="0082762B" w:rsidP="006B3D9F">
            <w:pPr>
              <w:pStyle w:val="TableBody"/>
            </w:pPr>
            <w:r w:rsidRPr="001A13D1">
              <w:t>Be designed/configured to be resistant to Denial of Service (DoS) attacks as specified in NIST SP 800-54r4 SC5.</w:t>
            </w:r>
          </w:p>
        </w:tc>
      </w:tr>
      <w:tr w:rsidR="0082762B" w:rsidRPr="001A13D1" w14:paraId="1AB5B5FA" w14:textId="77777777" w:rsidTr="00382F74">
        <w:trPr>
          <w:jc w:val="center"/>
        </w:trPr>
        <w:tc>
          <w:tcPr>
            <w:tcW w:w="795" w:type="dxa"/>
            <w:shd w:val="clear" w:color="auto" w:fill="D9D9D9" w:themeFill="background1" w:themeFillShade="D9"/>
          </w:tcPr>
          <w:p w14:paraId="28284363" w14:textId="20FC5D24" w:rsidR="0082762B" w:rsidRPr="001A13D1" w:rsidRDefault="008F729F" w:rsidP="006B3D9F">
            <w:pPr>
              <w:pStyle w:val="TableBody"/>
            </w:pPr>
            <w:r w:rsidRPr="001A13D1">
              <w:t>SP10</w:t>
            </w:r>
          </w:p>
        </w:tc>
        <w:tc>
          <w:tcPr>
            <w:tcW w:w="1620" w:type="dxa"/>
            <w:shd w:val="clear" w:color="auto" w:fill="D9D9D9" w:themeFill="background1" w:themeFillShade="D9"/>
          </w:tcPr>
          <w:p w14:paraId="2BAE0322" w14:textId="77777777" w:rsidR="0082762B" w:rsidRPr="001A13D1" w:rsidRDefault="0082762B" w:rsidP="006B3D9F">
            <w:pPr>
              <w:pStyle w:val="TableBody"/>
            </w:pPr>
            <w:r w:rsidRPr="001A13D1">
              <w:t>Insecure protocols</w:t>
            </w:r>
          </w:p>
        </w:tc>
        <w:tc>
          <w:tcPr>
            <w:tcW w:w="6801" w:type="dxa"/>
            <w:shd w:val="clear" w:color="auto" w:fill="D9D9D9" w:themeFill="background1" w:themeFillShade="D9"/>
          </w:tcPr>
          <w:p w14:paraId="4DBB04D8" w14:textId="1975745D" w:rsidR="0082762B" w:rsidRPr="001A13D1" w:rsidRDefault="0082762B" w:rsidP="006B3D9F">
            <w:pPr>
              <w:pStyle w:val="TableBody"/>
            </w:pPr>
            <w:r w:rsidRPr="001A13D1">
              <w:t xml:space="preserve">Only accept encrypted connections </w:t>
            </w:r>
            <w:r w:rsidR="00626510" w:rsidRPr="001A13D1">
              <w:t xml:space="preserve">from the solution to SWIFT </w:t>
            </w:r>
            <w:r w:rsidRPr="001A13D1">
              <w:t>and drop connection attempts presented over insecure protocols</w:t>
            </w:r>
            <w:r w:rsidR="00626510" w:rsidRPr="001A13D1">
              <w:t xml:space="preserve"> and send alters in that regard</w:t>
            </w:r>
            <w:r w:rsidRPr="001A13D1">
              <w:t>.</w:t>
            </w:r>
          </w:p>
        </w:tc>
      </w:tr>
      <w:tr w:rsidR="0082762B" w:rsidRPr="001A13D1" w14:paraId="77664ACB" w14:textId="77777777" w:rsidTr="00382F74">
        <w:trPr>
          <w:jc w:val="center"/>
        </w:trPr>
        <w:tc>
          <w:tcPr>
            <w:tcW w:w="795" w:type="dxa"/>
            <w:shd w:val="clear" w:color="auto" w:fill="FFFFFF" w:themeFill="background1"/>
          </w:tcPr>
          <w:p w14:paraId="4812F3B0" w14:textId="34797640" w:rsidR="0082762B" w:rsidRPr="001A13D1" w:rsidRDefault="008F729F" w:rsidP="006B3D9F">
            <w:pPr>
              <w:pStyle w:val="TableBody"/>
            </w:pPr>
            <w:r w:rsidRPr="001A13D1">
              <w:t>SP11</w:t>
            </w:r>
          </w:p>
        </w:tc>
        <w:tc>
          <w:tcPr>
            <w:tcW w:w="1620" w:type="dxa"/>
            <w:shd w:val="clear" w:color="auto" w:fill="FFFFFF" w:themeFill="background1"/>
          </w:tcPr>
          <w:p w14:paraId="1A1B85CD" w14:textId="77777777" w:rsidR="0082762B" w:rsidRPr="001A13D1" w:rsidRDefault="0082762B" w:rsidP="006B3D9F">
            <w:pPr>
              <w:pStyle w:val="TableBody"/>
            </w:pPr>
            <w:r w:rsidRPr="001A13D1">
              <w:t>Proxy headers</w:t>
            </w:r>
          </w:p>
        </w:tc>
        <w:tc>
          <w:tcPr>
            <w:tcW w:w="6801" w:type="dxa"/>
            <w:shd w:val="clear" w:color="auto" w:fill="FFFFFF" w:themeFill="background1"/>
          </w:tcPr>
          <w:p w14:paraId="2CE8BB4D" w14:textId="457FE02E" w:rsidR="0082762B" w:rsidRPr="001A13D1" w:rsidRDefault="0082762B" w:rsidP="006B3D9F">
            <w:pPr>
              <w:pStyle w:val="TableBody"/>
            </w:pPr>
            <w:r w:rsidRPr="001A13D1">
              <w:t>Check for the presence of all proxy headers</w:t>
            </w:r>
            <w:r w:rsidR="00626510" w:rsidRPr="001A13D1">
              <w:t xml:space="preserve"> (forward or reverse)</w:t>
            </w:r>
            <w:r w:rsidRPr="001A13D1">
              <w:t xml:space="preserve"> if applicable.</w:t>
            </w:r>
          </w:p>
        </w:tc>
      </w:tr>
      <w:tr w:rsidR="0082762B" w:rsidRPr="001A13D1" w14:paraId="313BFFEB" w14:textId="77777777" w:rsidTr="00382F74">
        <w:trPr>
          <w:jc w:val="center"/>
        </w:trPr>
        <w:tc>
          <w:tcPr>
            <w:tcW w:w="795" w:type="dxa"/>
            <w:shd w:val="clear" w:color="auto" w:fill="D9D9D9" w:themeFill="background1" w:themeFillShade="D9"/>
          </w:tcPr>
          <w:p w14:paraId="2A503513" w14:textId="1DB6AED5" w:rsidR="0082762B" w:rsidRPr="001A13D1" w:rsidRDefault="008F729F" w:rsidP="006B3D9F">
            <w:pPr>
              <w:pStyle w:val="TableBody"/>
            </w:pPr>
            <w:r w:rsidRPr="001A13D1">
              <w:t>SP12</w:t>
            </w:r>
          </w:p>
        </w:tc>
        <w:tc>
          <w:tcPr>
            <w:tcW w:w="1620" w:type="dxa"/>
            <w:shd w:val="clear" w:color="auto" w:fill="D9D9D9" w:themeFill="background1" w:themeFillShade="D9"/>
          </w:tcPr>
          <w:p w14:paraId="6210DFF5" w14:textId="77777777" w:rsidR="0082762B" w:rsidRPr="001A13D1" w:rsidRDefault="0082762B" w:rsidP="006B3D9F">
            <w:pPr>
              <w:pStyle w:val="TableBody"/>
            </w:pPr>
            <w:r w:rsidRPr="001A13D1">
              <w:t>HSTS</w:t>
            </w:r>
          </w:p>
        </w:tc>
        <w:tc>
          <w:tcPr>
            <w:tcW w:w="6801" w:type="dxa"/>
            <w:shd w:val="clear" w:color="auto" w:fill="D9D9D9" w:themeFill="background1" w:themeFillShade="D9"/>
          </w:tcPr>
          <w:p w14:paraId="3C6CB3D6" w14:textId="77777777" w:rsidR="0082762B" w:rsidRPr="001A13D1" w:rsidRDefault="0082762B" w:rsidP="006B3D9F">
            <w:pPr>
              <w:pStyle w:val="TableBody"/>
            </w:pPr>
            <w:r w:rsidRPr="001A13D1">
              <w:t>Configure web services with HTTP Strict Transport Security (HSTS) secure protocol enforcement. (</w:t>
            </w:r>
            <w:hyperlink r:id="rId15" w:history="1">
              <w:r w:rsidRPr="001A13D1">
                <w:rPr>
                  <w:rStyle w:val="Hyperlink"/>
                  <w:color w:val="auto"/>
                </w:rPr>
                <w:t>refer to DHS BOD 18-01</w:t>
              </w:r>
            </w:hyperlink>
            <w:r w:rsidRPr="001A13D1">
              <w:t>)</w:t>
            </w:r>
          </w:p>
        </w:tc>
      </w:tr>
      <w:tr w:rsidR="0082762B" w:rsidRPr="001A13D1" w14:paraId="21D50D07" w14:textId="77777777" w:rsidTr="00382F74">
        <w:trPr>
          <w:jc w:val="center"/>
        </w:trPr>
        <w:tc>
          <w:tcPr>
            <w:tcW w:w="795" w:type="dxa"/>
            <w:shd w:val="clear" w:color="auto" w:fill="FFFFFF" w:themeFill="background1"/>
          </w:tcPr>
          <w:p w14:paraId="65D5B8C7" w14:textId="473AB972" w:rsidR="0082762B" w:rsidRPr="001A13D1" w:rsidRDefault="008F729F" w:rsidP="006B3D9F">
            <w:pPr>
              <w:pStyle w:val="TableBody"/>
            </w:pPr>
            <w:r w:rsidRPr="001A13D1">
              <w:t>SP13</w:t>
            </w:r>
          </w:p>
        </w:tc>
        <w:tc>
          <w:tcPr>
            <w:tcW w:w="1620" w:type="dxa"/>
            <w:shd w:val="clear" w:color="auto" w:fill="FFFFFF" w:themeFill="background1"/>
          </w:tcPr>
          <w:p w14:paraId="531EA566" w14:textId="77777777" w:rsidR="0082762B" w:rsidRPr="001A13D1" w:rsidRDefault="0082762B" w:rsidP="006B3D9F">
            <w:pPr>
              <w:pStyle w:val="TableBody"/>
            </w:pPr>
            <w:r w:rsidRPr="001A13D1">
              <w:t>DMARC</w:t>
            </w:r>
          </w:p>
        </w:tc>
        <w:tc>
          <w:tcPr>
            <w:tcW w:w="6801" w:type="dxa"/>
            <w:shd w:val="clear" w:color="auto" w:fill="FFFFFF" w:themeFill="background1"/>
          </w:tcPr>
          <w:p w14:paraId="59BC249A" w14:textId="77777777" w:rsidR="0082762B" w:rsidRPr="001A13D1" w:rsidRDefault="0082762B" w:rsidP="006B3D9F">
            <w:pPr>
              <w:pStyle w:val="TableBody"/>
            </w:pPr>
            <w:r w:rsidRPr="001A13D1">
              <w:t>Comply with DMARC (Domain-based Message Authentication, Reporting, and Conformance. email authentication protocol) configuration standards for all email communications. (</w:t>
            </w:r>
            <w:hyperlink r:id="rId16" w:history="1">
              <w:r w:rsidRPr="001A13D1">
                <w:rPr>
                  <w:rStyle w:val="Hyperlink"/>
                  <w:color w:val="auto"/>
                </w:rPr>
                <w:t>refer to DHS BOD 18-01</w:t>
              </w:r>
            </w:hyperlink>
            <w:r w:rsidRPr="001A13D1">
              <w:t>)</w:t>
            </w:r>
          </w:p>
        </w:tc>
      </w:tr>
      <w:tr w:rsidR="0082762B" w:rsidRPr="001A13D1" w14:paraId="48676C0D" w14:textId="77777777" w:rsidTr="00382F74">
        <w:trPr>
          <w:jc w:val="center"/>
        </w:trPr>
        <w:tc>
          <w:tcPr>
            <w:tcW w:w="795" w:type="dxa"/>
            <w:shd w:val="clear" w:color="auto" w:fill="D9D9D9" w:themeFill="background1" w:themeFillShade="D9"/>
          </w:tcPr>
          <w:p w14:paraId="05617A4C" w14:textId="26161D4C" w:rsidR="0082762B" w:rsidRPr="001A13D1" w:rsidRDefault="008F729F" w:rsidP="006B3D9F">
            <w:pPr>
              <w:pStyle w:val="TableBody"/>
            </w:pPr>
            <w:r w:rsidRPr="001A13D1">
              <w:t>SP14</w:t>
            </w:r>
          </w:p>
        </w:tc>
        <w:tc>
          <w:tcPr>
            <w:tcW w:w="1620" w:type="dxa"/>
            <w:shd w:val="clear" w:color="auto" w:fill="D9D9D9" w:themeFill="background1" w:themeFillShade="D9"/>
          </w:tcPr>
          <w:p w14:paraId="079D644B" w14:textId="77777777" w:rsidR="0082762B" w:rsidRPr="001A13D1" w:rsidRDefault="0082762B" w:rsidP="006B3D9F">
            <w:pPr>
              <w:pStyle w:val="TableBody"/>
            </w:pPr>
            <w:r w:rsidRPr="001A13D1">
              <w:t>TLS 1.2</w:t>
            </w:r>
          </w:p>
        </w:tc>
        <w:tc>
          <w:tcPr>
            <w:tcW w:w="6801" w:type="dxa"/>
            <w:shd w:val="clear" w:color="auto" w:fill="D9D9D9" w:themeFill="background1" w:themeFillShade="D9"/>
          </w:tcPr>
          <w:p w14:paraId="3C1D4AF1" w14:textId="05719C55" w:rsidR="0082762B" w:rsidRPr="001A13D1" w:rsidRDefault="0082762B" w:rsidP="006B3D9F">
            <w:pPr>
              <w:pStyle w:val="TableBody"/>
            </w:pPr>
            <w:r w:rsidRPr="001A13D1">
              <w:t xml:space="preserve">Support only </w:t>
            </w:r>
            <w:r w:rsidR="00062056" w:rsidRPr="001A13D1">
              <w:t>Transport Layer Security (</w:t>
            </w:r>
            <w:r w:rsidRPr="001A13D1">
              <w:t>TLS1.2</w:t>
            </w:r>
            <w:r w:rsidR="00062056" w:rsidRPr="001A13D1">
              <w:t>)</w:t>
            </w:r>
            <w:r w:rsidRPr="001A13D1">
              <w:t xml:space="preserve"> or above with mutual authentication enabled for all message interactions.</w:t>
            </w:r>
          </w:p>
          <w:p w14:paraId="4AD0D425" w14:textId="77777777" w:rsidR="0082762B" w:rsidRPr="001A13D1" w:rsidRDefault="0082762B" w:rsidP="006B3D9F">
            <w:pPr>
              <w:pStyle w:val="TableBody"/>
            </w:pPr>
            <w:r w:rsidRPr="001A13D1">
              <w:t>(</w:t>
            </w:r>
            <w:hyperlink r:id="rId17" w:history="1">
              <w:r w:rsidRPr="001A13D1">
                <w:rPr>
                  <w:rStyle w:val="Hyperlink"/>
                  <w:color w:val="auto"/>
                </w:rPr>
                <w:t>refer to DHS BOD 18-01</w:t>
              </w:r>
            </w:hyperlink>
            <w:r w:rsidRPr="001A13D1">
              <w:t>)</w:t>
            </w:r>
          </w:p>
        </w:tc>
      </w:tr>
      <w:tr w:rsidR="0082762B" w:rsidRPr="001A13D1" w14:paraId="15FEC899" w14:textId="77777777" w:rsidTr="00382F74">
        <w:trPr>
          <w:jc w:val="center"/>
        </w:trPr>
        <w:tc>
          <w:tcPr>
            <w:tcW w:w="795" w:type="dxa"/>
            <w:shd w:val="clear" w:color="auto" w:fill="FFFFFF" w:themeFill="background1"/>
          </w:tcPr>
          <w:p w14:paraId="42A91C0B" w14:textId="226C5833" w:rsidR="0082762B" w:rsidRPr="001A13D1" w:rsidRDefault="008F729F" w:rsidP="006B3D9F">
            <w:pPr>
              <w:pStyle w:val="TableBody"/>
            </w:pPr>
            <w:r w:rsidRPr="001A13D1">
              <w:t>SP15</w:t>
            </w:r>
          </w:p>
        </w:tc>
        <w:tc>
          <w:tcPr>
            <w:tcW w:w="1620" w:type="dxa"/>
            <w:shd w:val="clear" w:color="auto" w:fill="FFFFFF" w:themeFill="background1"/>
          </w:tcPr>
          <w:p w14:paraId="6CA5AC5B" w14:textId="77777777" w:rsidR="0082762B" w:rsidRPr="001A13D1" w:rsidRDefault="0082762B" w:rsidP="006B3D9F">
            <w:pPr>
              <w:pStyle w:val="TableBody"/>
            </w:pPr>
            <w:r w:rsidRPr="001A13D1">
              <w:t xml:space="preserve">FIPS 140-2 </w:t>
            </w:r>
          </w:p>
        </w:tc>
        <w:tc>
          <w:tcPr>
            <w:tcW w:w="6801" w:type="dxa"/>
            <w:shd w:val="clear" w:color="auto" w:fill="FFFFFF" w:themeFill="background1"/>
          </w:tcPr>
          <w:p w14:paraId="2AD22183" w14:textId="6A7F743A" w:rsidR="0082762B" w:rsidRPr="001A13D1" w:rsidRDefault="0082762B" w:rsidP="006B3D9F">
            <w:pPr>
              <w:pStyle w:val="TableBody"/>
            </w:pPr>
            <w:r w:rsidRPr="001A13D1">
              <w:t xml:space="preserve">Support FIPS 140-2 approved ciphers, </w:t>
            </w:r>
            <w:r w:rsidR="00487599" w:rsidRPr="001A13D1">
              <w:t>the</w:t>
            </w:r>
            <w:r w:rsidRPr="001A13D1">
              <w:t xml:space="preserve"> list of supported ciphers is ordered by preference:</w:t>
            </w:r>
          </w:p>
          <w:p w14:paraId="5A5C5B35" w14:textId="77777777" w:rsidR="0082762B" w:rsidRPr="001A13D1" w:rsidRDefault="0082762B" w:rsidP="006B3D9F">
            <w:pPr>
              <w:pStyle w:val="TableBody"/>
            </w:pPr>
            <w:r w:rsidRPr="001A13D1">
              <w:t>AES-GCM+EECDH</w:t>
            </w:r>
          </w:p>
          <w:p w14:paraId="2423D812" w14:textId="77777777" w:rsidR="0082762B" w:rsidRPr="001A13D1" w:rsidRDefault="0082762B" w:rsidP="006B3D9F">
            <w:pPr>
              <w:pStyle w:val="TableBody"/>
            </w:pPr>
            <w:r w:rsidRPr="001A13D1">
              <w:t>AES-GCM+EDH</w:t>
            </w:r>
          </w:p>
          <w:p w14:paraId="0E24FFE3" w14:textId="77777777" w:rsidR="0082762B" w:rsidRPr="001A13D1" w:rsidRDefault="0082762B" w:rsidP="006B3D9F">
            <w:pPr>
              <w:pStyle w:val="TableBody"/>
            </w:pPr>
            <w:r w:rsidRPr="001A13D1">
              <w:t>AES256+EECDH</w:t>
            </w:r>
          </w:p>
          <w:p w14:paraId="3C7956AC" w14:textId="77777777" w:rsidR="0082762B" w:rsidRPr="001A13D1" w:rsidRDefault="0082762B" w:rsidP="006B3D9F">
            <w:pPr>
              <w:pStyle w:val="TableBody"/>
            </w:pPr>
            <w:r w:rsidRPr="001A13D1">
              <w:t>AES256+EDH</w:t>
            </w:r>
          </w:p>
        </w:tc>
      </w:tr>
    </w:tbl>
    <w:p w14:paraId="6A624D54" w14:textId="6C26C4FF" w:rsidR="003A4D10" w:rsidRPr="001A13D1" w:rsidRDefault="003A4D10" w:rsidP="00E72E8B">
      <w:pPr>
        <w:pStyle w:val="Heading2"/>
      </w:pPr>
      <w:bookmarkStart w:id="56" w:name="_Toc70333712"/>
      <w:bookmarkStart w:id="57" w:name="_Hlk69983788"/>
      <w:bookmarkEnd w:id="31"/>
      <w:bookmarkEnd w:id="32"/>
      <w:r w:rsidRPr="001A13D1">
        <w:lastRenderedPageBreak/>
        <w:t>Section 508 Compliance</w:t>
      </w:r>
      <w:r w:rsidR="00354287" w:rsidRPr="001A13D1">
        <w:t xml:space="preserve"> Requirements</w:t>
      </w:r>
      <w:bookmarkEnd w:id="56"/>
    </w:p>
    <w:tbl>
      <w:tblPr>
        <w:tblStyle w:val="TableGrid"/>
        <w:tblW w:w="9139" w:type="dxa"/>
        <w:tblInd w:w="576" w:type="dxa"/>
        <w:tblLook w:val="04A0" w:firstRow="1" w:lastRow="0" w:firstColumn="1" w:lastColumn="0" w:noHBand="0" w:noVBand="1"/>
      </w:tblPr>
      <w:tblGrid>
        <w:gridCol w:w="1084"/>
        <w:gridCol w:w="2025"/>
        <w:gridCol w:w="6030"/>
      </w:tblGrid>
      <w:tr w:rsidR="00EB7655" w:rsidRPr="001A13D1" w14:paraId="5BC5B4E1" w14:textId="77777777" w:rsidTr="00DF0AD4">
        <w:tc>
          <w:tcPr>
            <w:tcW w:w="1084" w:type="dxa"/>
            <w:shd w:val="clear" w:color="auto" w:fill="D9D9D9" w:themeFill="background1" w:themeFillShade="D9"/>
          </w:tcPr>
          <w:p w14:paraId="48FBFC7D" w14:textId="77777777" w:rsidR="00EB7655" w:rsidRPr="001A13D1" w:rsidRDefault="00EB7655" w:rsidP="00DF0AD4">
            <w:pPr>
              <w:pStyle w:val="BodyText"/>
              <w:ind w:left="0"/>
              <w:jc w:val="center"/>
              <w:rPr>
                <w:b/>
                <w:bCs/>
                <w:sz w:val="22"/>
                <w:szCs w:val="22"/>
              </w:rPr>
            </w:pPr>
            <w:r w:rsidRPr="001A13D1">
              <w:rPr>
                <w:b/>
                <w:bCs/>
                <w:sz w:val="22"/>
                <w:szCs w:val="22"/>
              </w:rPr>
              <w:t>ID</w:t>
            </w:r>
          </w:p>
        </w:tc>
        <w:tc>
          <w:tcPr>
            <w:tcW w:w="2025" w:type="dxa"/>
            <w:shd w:val="clear" w:color="auto" w:fill="D9D9D9" w:themeFill="background1" w:themeFillShade="D9"/>
          </w:tcPr>
          <w:p w14:paraId="06122E71" w14:textId="77777777" w:rsidR="00EB7655" w:rsidRPr="001A13D1" w:rsidRDefault="00EB7655" w:rsidP="00DF0AD4">
            <w:pPr>
              <w:pStyle w:val="BodyText"/>
              <w:ind w:left="0"/>
              <w:jc w:val="center"/>
              <w:rPr>
                <w:b/>
                <w:bCs/>
                <w:sz w:val="22"/>
                <w:szCs w:val="22"/>
              </w:rPr>
            </w:pPr>
            <w:r w:rsidRPr="001A13D1">
              <w:rPr>
                <w:b/>
                <w:bCs/>
                <w:sz w:val="22"/>
                <w:szCs w:val="22"/>
              </w:rPr>
              <w:t>Type</w:t>
            </w:r>
          </w:p>
        </w:tc>
        <w:tc>
          <w:tcPr>
            <w:tcW w:w="6030" w:type="dxa"/>
            <w:shd w:val="clear" w:color="auto" w:fill="D9D9D9" w:themeFill="background1" w:themeFillShade="D9"/>
          </w:tcPr>
          <w:p w14:paraId="028C4F2A" w14:textId="77777777" w:rsidR="00EB7655" w:rsidRPr="001A13D1" w:rsidRDefault="00EB7655" w:rsidP="00DF0AD4">
            <w:pPr>
              <w:pStyle w:val="BodyText"/>
              <w:ind w:left="0"/>
              <w:jc w:val="center"/>
              <w:rPr>
                <w:b/>
                <w:bCs/>
                <w:sz w:val="22"/>
                <w:szCs w:val="22"/>
              </w:rPr>
            </w:pPr>
            <w:r w:rsidRPr="001A13D1">
              <w:rPr>
                <w:b/>
                <w:bCs/>
                <w:sz w:val="22"/>
                <w:szCs w:val="22"/>
              </w:rPr>
              <w:t>Description</w:t>
            </w:r>
          </w:p>
        </w:tc>
      </w:tr>
      <w:tr w:rsidR="00EB7655" w:rsidRPr="001A13D1" w14:paraId="21915F1E" w14:textId="77777777" w:rsidTr="009F6B17">
        <w:tc>
          <w:tcPr>
            <w:tcW w:w="1084" w:type="dxa"/>
          </w:tcPr>
          <w:p w14:paraId="4AB9058A" w14:textId="70D645BF" w:rsidR="00EB7655" w:rsidRPr="001A13D1" w:rsidRDefault="00415A10" w:rsidP="00914E88">
            <w:pPr>
              <w:pStyle w:val="TableBody"/>
            </w:pPr>
            <w:r w:rsidRPr="001A13D1">
              <w:t>508SC1</w:t>
            </w:r>
          </w:p>
        </w:tc>
        <w:tc>
          <w:tcPr>
            <w:tcW w:w="2025" w:type="dxa"/>
          </w:tcPr>
          <w:p w14:paraId="37165BE5" w14:textId="7676A867" w:rsidR="00EB7655" w:rsidRPr="001A13D1" w:rsidRDefault="00415A10" w:rsidP="00914E88">
            <w:pPr>
              <w:pStyle w:val="TableBody"/>
            </w:pPr>
            <w:r w:rsidRPr="001A13D1">
              <w:t>HW Accessibility</w:t>
            </w:r>
          </w:p>
        </w:tc>
        <w:tc>
          <w:tcPr>
            <w:tcW w:w="6030" w:type="dxa"/>
          </w:tcPr>
          <w:p w14:paraId="6FD03515" w14:textId="13E26FF0" w:rsidR="00EB7655" w:rsidRPr="001A13D1" w:rsidRDefault="00415A10" w:rsidP="00914E88">
            <w:pPr>
              <w:pStyle w:val="TableBody"/>
            </w:pPr>
            <w:r w:rsidRPr="001A13D1">
              <w:t>Hardware</w:t>
            </w:r>
            <w:r w:rsidR="001876AE" w:rsidRPr="001A13D1">
              <w:t xml:space="preserve"> - Must provide a Section 508 Voluntary Product Accessibility Template (VPAT) report for review prior to acquisition</w:t>
            </w:r>
          </w:p>
        </w:tc>
      </w:tr>
      <w:tr w:rsidR="00415A10" w:rsidRPr="001A13D1" w14:paraId="1AD24E97" w14:textId="77777777" w:rsidTr="00DF0AD4">
        <w:tc>
          <w:tcPr>
            <w:tcW w:w="1084" w:type="dxa"/>
            <w:shd w:val="clear" w:color="auto" w:fill="D9D9D9" w:themeFill="background1" w:themeFillShade="D9"/>
          </w:tcPr>
          <w:p w14:paraId="60FAB85F" w14:textId="68F675F9" w:rsidR="00415A10" w:rsidRPr="001A13D1" w:rsidRDefault="00415A10" w:rsidP="00914E88">
            <w:pPr>
              <w:pStyle w:val="TableBody"/>
            </w:pPr>
            <w:r w:rsidRPr="001A13D1">
              <w:t>508SC2</w:t>
            </w:r>
          </w:p>
        </w:tc>
        <w:tc>
          <w:tcPr>
            <w:tcW w:w="2025" w:type="dxa"/>
            <w:shd w:val="clear" w:color="auto" w:fill="D9D9D9" w:themeFill="background1" w:themeFillShade="D9"/>
          </w:tcPr>
          <w:p w14:paraId="0D7FF061" w14:textId="7C5C768A" w:rsidR="00415A10" w:rsidRPr="001A13D1" w:rsidRDefault="00415A10" w:rsidP="00914E88">
            <w:pPr>
              <w:pStyle w:val="TableBody"/>
            </w:pPr>
            <w:r w:rsidRPr="001A13D1">
              <w:t>SW Accessibility</w:t>
            </w:r>
          </w:p>
        </w:tc>
        <w:tc>
          <w:tcPr>
            <w:tcW w:w="6030" w:type="dxa"/>
            <w:shd w:val="clear" w:color="auto" w:fill="D9D9D9" w:themeFill="background1" w:themeFillShade="D9"/>
          </w:tcPr>
          <w:p w14:paraId="003560E1" w14:textId="43764D50" w:rsidR="00415A10" w:rsidRPr="001A13D1" w:rsidRDefault="00415A10" w:rsidP="00914E88">
            <w:pPr>
              <w:pStyle w:val="TableBody"/>
            </w:pPr>
            <w:r w:rsidRPr="001A13D1">
              <w:t>Software</w:t>
            </w:r>
            <w:r w:rsidR="001876AE" w:rsidRPr="001A13D1">
              <w:t xml:space="preserve"> Must provide a Section 508 Voluntary Product Accessibility Template (VPAT) report for review prior to acquisition</w:t>
            </w:r>
          </w:p>
        </w:tc>
      </w:tr>
    </w:tbl>
    <w:p w14:paraId="47CE906B" w14:textId="32CDCA94" w:rsidR="00541C73" w:rsidRPr="001A13D1" w:rsidRDefault="00541C73" w:rsidP="00E72E8B">
      <w:pPr>
        <w:pStyle w:val="Heading2"/>
      </w:pPr>
      <w:bookmarkStart w:id="58" w:name="_Toc70333713"/>
      <w:bookmarkEnd w:id="57"/>
      <w:r w:rsidRPr="001A13D1">
        <w:t>Records Management</w:t>
      </w:r>
      <w:r w:rsidR="00E72E8B" w:rsidRPr="001A13D1">
        <w:t xml:space="preserve"> </w:t>
      </w:r>
      <w:r w:rsidR="00D847C6" w:rsidRPr="001A13D1">
        <w:t>R</w:t>
      </w:r>
      <w:r w:rsidR="00E72E8B" w:rsidRPr="001A13D1">
        <w:t>equirements</w:t>
      </w:r>
      <w:bookmarkEnd w:id="58"/>
    </w:p>
    <w:tbl>
      <w:tblPr>
        <w:tblW w:w="900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90"/>
        <w:gridCol w:w="1600"/>
        <w:gridCol w:w="6410"/>
      </w:tblGrid>
      <w:tr w:rsidR="00E377A1" w:rsidRPr="001A13D1" w14:paraId="1126F0FB" w14:textId="77777777" w:rsidTr="009069A2">
        <w:trPr>
          <w:trHeight w:val="296"/>
          <w:tblHeader/>
        </w:trPr>
        <w:tc>
          <w:tcPr>
            <w:tcW w:w="9000"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5A873C73" w14:textId="77777777" w:rsidR="00E377A1" w:rsidRPr="001A13D1" w:rsidRDefault="00E377A1" w:rsidP="00316F73">
            <w:pPr>
              <w:spacing w:before="0" w:after="0"/>
              <w:ind w:left="0"/>
              <w:jc w:val="center"/>
              <w:rPr>
                <w:rFonts w:eastAsia="Calibri"/>
                <w:b/>
                <w:bCs/>
                <w:sz w:val="22"/>
                <w:szCs w:val="22"/>
              </w:rPr>
            </w:pPr>
            <w:r w:rsidRPr="001A13D1">
              <w:rPr>
                <w:rFonts w:eastAsia="Calibri"/>
                <w:b/>
                <w:bCs/>
                <w:sz w:val="22"/>
                <w:szCs w:val="22"/>
              </w:rPr>
              <w:t>Data Retention and Records Management</w:t>
            </w:r>
          </w:p>
        </w:tc>
      </w:tr>
      <w:tr w:rsidR="00E377A1" w:rsidRPr="001A13D1" w14:paraId="67658955" w14:textId="77777777" w:rsidTr="009069A2">
        <w:trPr>
          <w:trHeight w:val="296"/>
          <w:tblHeader/>
        </w:trPr>
        <w:tc>
          <w:tcPr>
            <w:tcW w:w="990" w:type="dxa"/>
            <w:shd w:val="clear" w:color="auto" w:fill="D9D9D9"/>
            <w:vAlign w:val="center"/>
            <w:hideMark/>
          </w:tcPr>
          <w:p w14:paraId="1DF78190" w14:textId="77777777" w:rsidR="00E377A1" w:rsidRPr="001A13D1" w:rsidRDefault="00E377A1" w:rsidP="001D21AD">
            <w:pPr>
              <w:spacing w:before="0" w:after="0"/>
              <w:ind w:left="0"/>
              <w:jc w:val="center"/>
              <w:rPr>
                <w:rFonts w:eastAsia="Calibri"/>
                <w:b/>
                <w:bCs/>
                <w:sz w:val="22"/>
                <w:szCs w:val="22"/>
              </w:rPr>
            </w:pPr>
            <w:r w:rsidRPr="001A13D1">
              <w:rPr>
                <w:rFonts w:eastAsia="Calibri"/>
                <w:b/>
                <w:bCs/>
                <w:sz w:val="22"/>
                <w:szCs w:val="22"/>
              </w:rPr>
              <w:t>ID</w:t>
            </w:r>
          </w:p>
        </w:tc>
        <w:tc>
          <w:tcPr>
            <w:tcW w:w="1600" w:type="dxa"/>
            <w:shd w:val="clear" w:color="auto" w:fill="D9D9D9"/>
            <w:hideMark/>
          </w:tcPr>
          <w:p w14:paraId="3B322384" w14:textId="77777777" w:rsidR="00E377A1" w:rsidRPr="001A13D1" w:rsidRDefault="00E377A1" w:rsidP="001D21AD">
            <w:pPr>
              <w:spacing w:before="0" w:after="0"/>
              <w:ind w:left="0"/>
              <w:jc w:val="center"/>
              <w:rPr>
                <w:rFonts w:eastAsia="Calibri"/>
                <w:b/>
                <w:bCs/>
                <w:sz w:val="22"/>
                <w:szCs w:val="22"/>
              </w:rPr>
            </w:pPr>
            <w:r w:rsidRPr="001A13D1">
              <w:rPr>
                <w:rFonts w:eastAsia="Calibri"/>
                <w:b/>
                <w:bCs/>
                <w:sz w:val="22"/>
                <w:szCs w:val="22"/>
              </w:rPr>
              <w:t>Category</w:t>
            </w:r>
          </w:p>
        </w:tc>
        <w:tc>
          <w:tcPr>
            <w:tcW w:w="6410" w:type="dxa"/>
            <w:shd w:val="clear" w:color="auto" w:fill="D9D9D9"/>
            <w:hideMark/>
          </w:tcPr>
          <w:p w14:paraId="0D894D42" w14:textId="77777777" w:rsidR="00E377A1" w:rsidRPr="001A13D1" w:rsidRDefault="00E377A1" w:rsidP="001D21AD">
            <w:pPr>
              <w:spacing w:before="0" w:after="0"/>
              <w:ind w:left="0"/>
              <w:jc w:val="center"/>
              <w:rPr>
                <w:rFonts w:eastAsia="Calibri"/>
                <w:b/>
                <w:bCs/>
                <w:sz w:val="22"/>
                <w:szCs w:val="22"/>
              </w:rPr>
            </w:pPr>
            <w:r w:rsidRPr="001A13D1">
              <w:rPr>
                <w:rFonts w:eastAsia="Calibri"/>
                <w:b/>
                <w:bCs/>
                <w:sz w:val="22"/>
                <w:szCs w:val="22"/>
              </w:rPr>
              <w:t>Requirement</w:t>
            </w:r>
          </w:p>
        </w:tc>
      </w:tr>
      <w:tr w:rsidR="00E377A1" w:rsidRPr="001A13D1" w14:paraId="1A2DFD59"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D527019" w14:textId="35FD93AA" w:rsidR="00E377A1" w:rsidRPr="001A13D1" w:rsidRDefault="008F729F" w:rsidP="00316F73">
            <w:pPr>
              <w:spacing w:before="0" w:after="0"/>
              <w:ind w:left="0"/>
              <w:jc w:val="left"/>
              <w:rPr>
                <w:rFonts w:eastAsia="Calibri"/>
                <w:sz w:val="20"/>
                <w:szCs w:val="20"/>
              </w:rPr>
            </w:pPr>
            <w:r w:rsidRPr="001A13D1">
              <w:rPr>
                <w:rFonts w:eastAsia="Calibri"/>
                <w:sz w:val="20"/>
                <w:szCs w:val="20"/>
              </w:rPr>
              <w:t>RM1</w:t>
            </w:r>
          </w:p>
        </w:tc>
        <w:tc>
          <w:tcPr>
            <w:tcW w:w="1600" w:type="dxa"/>
            <w:tcBorders>
              <w:top w:val="nil"/>
              <w:left w:val="nil"/>
              <w:bottom w:val="single" w:sz="8" w:space="0" w:color="auto"/>
              <w:right w:val="single" w:sz="8" w:space="0" w:color="auto"/>
            </w:tcBorders>
            <w:tcMar>
              <w:top w:w="0" w:type="dxa"/>
              <w:left w:w="115" w:type="dxa"/>
              <w:bottom w:w="0" w:type="dxa"/>
              <w:right w:w="115" w:type="dxa"/>
            </w:tcMar>
          </w:tcPr>
          <w:p w14:paraId="1EA35057"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tcPr>
          <w:p w14:paraId="7A4DEA9A"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maintain and store all records in accordance to NARA disposition schedules.</w:t>
            </w:r>
          </w:p>
        </w:tc>
      </w:tr>
      <w:tr w:rsidR="00E377A1" w:rsidRPr="001A13D1" w14:paraId="60ACF653"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715D0C48" w14:textId="27257BF2" w:rsidR="00E377A1" w:rsidRPr="001A13D1" w:rsidRDefault="008F729F" w:rsidP="00316F73">
            <w:pPr>
              <w:spacing w:before="0" w:after="0"/>
              <w:ind w:left="0"/>
              <w:jc w:val="left"/>
              <w:rPr>
                <w:rFonts w:eastAsia="Calibri"/>
                <w:sz w:val="20"/>
                <w:szCs w:val="20"/>
              </w:rPr>
            </w:pPr>
            <w:r w:rsidRPr="001A13D1">
              <w:rPr>
                <w:rFonts w:eastAsia="Calibri"/>
                <w:sz w:val="20"/>
                <w:szCs w:val="20"/>
              </w:rPr>
              <w:t>RM2</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9AD14E7"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2007A761"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capture all metadata as required by NARA for each record.</w:t>
            </w:r>
          </w:p>
        </w:tc>
      </w:tr>
      <w:tr w:rsidR="00E377A1" w:rsidRPr="001A13D1" w14:paraId="259C290E"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6672AFEF" w14:textId="365D33E5" w:rsidR="00E377A1" w:rsidRPr="001A13D1" w:rsidRDefault="008F729F" w:rsidP="00316F73">
            <w:pPr>
              <w:spacing w:before="0" w:after="0"/>
              <w:ind w:left="0"/>
              <w:jc w:val="left"/>
              <w:rPr>
                <w:rFonts w:eastAsia="Calibri"/>
                <w:sz w:val="20"/>
                <w:szCs w:val="20"/>
              </w:rPr>
            </w:pPr>
            <w:r w:rsidRPr="001A13D1">
              <w:rPr>
                <w:rFonts w:eastAsia="Calibri"/>
                <w:sz w:val="20"/>
                <w:szCs w:val="20"/>
              </w:rPr>
              <w:t>RM3</w:t>
            </w:r>
          </w:p>
        </w:tc>
        <w:tc>
          <w:tcPr>
            <w:tcW w:w="1600" w:type="dxa"/>
            <w:tcBorders>
              <w:top w:val="nil"/>
              <w:left w:val="nil"/>
              <w:bottom w:val="single" w:sz="8" w:space="0" w:color="auto"/>
              <w:right w:val="single" w:sz="8" w:space="0" w:color="auto"/>
            </w:tcBorders>
            <w:tcMar>
              <w:top w:w="0" w:type="dxa"/>
              <w:left w:w="115" w:type="dxa"/>
              <w:bottom w:w="0" w:type="dxa"/>
              <w:right w:w="115" w:type="dxa"/>
            </w:tcMar>
          </w:tcPr>
          <w:p w14:paraId="58D43F3C"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tcPr>
          <w:p w14:paraId="618AD1B6"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include a rules engine for defining and configuring the records disposition schedule. The rules engine shall allow for authorized users to change the disposition schedule of records without having to go into the solution code.</w:t>
            </w:r>
          </w:p>
        </w:tc>
      </w:tr>
      <w:tr w:rsidR="00E377A1" w:rsidRPr="001A13D1" w14:paraId="64ACF117"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72DFD42D" w14:textId="651FAA81" w:rsidR="00E377A1" w:rsidRPr="001A13D1" w:rsidRDefault="008F729F" w:rsidP="00316F73">
            <w:pPr>
              <w:spacing w:before="0" w:after="0"/>
              <w:ind w:left="0"/>
              <w:jc w:val="left"/>
              <w:rPr>
                <w:rFonts w:eastAsia="Calibri"/>
                <w:sz w:val="20"/>
                <w:szCs w:val="20"/>
              </w:rPr>
            </w:pPr>
            <w:r w:rsidRPr="001A13D1">
              <w:rPr>
                <w:rFonts w:eastAsia="Calibri"/>
                <w:sz w:val="20"/>
                <w:szCs w:val="20"/>
              </w:rPr>
              <w:t>RM4</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0FDBB73D"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7B11606B"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prevent the alienation or unauthorized destruction of records.</w:t>
            </w:r>
          </w:p>
        </w:tc>
      </w:tr>
      <w:tr w:rsidR="00E377A1" w:rsidRPr="001A13D1" w14:paraId="22F7E11A"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59A9E1E3" w14:textId="6021ABDF" w:rsidR="00E377A1" w:rsidRPr="001A13D1" w:rsidRDefault="008F729F" w:rsidP="00316F73">
            <w:pPr>
              <w:spacing w:before="0" w:after="0"/>
              <w:ind w:left="0"/>
              <w:jc w:val="left"/>
              <w:rPr>
                <w:rFonts w:eastAsia="Calibri"/>
                <w:sz w:val="20"/>
                <w:szCs w:val="20"/>
              </w:rPr>
            </w:pPr>
            <w:r w:rsidRPr="001A13D1">
              <w:rPr>
                <w:rFonts w:eastAsia="Calibri"/>
                <w:sz w:val="20"/>
                <w:szCs w:val="20"/>
              </w:rPr>
              <w:t>RM5</w:t>
            </w:r>
          </w:p>
        </w:tc>
        <w:tc>
          <w:tcPr>
            <w:tcW w:w="1600" w:type="dxa"/>
            <w:tcBorders>
              <w:top w:val="nil"/>
              <w:left w:val="nil"/>
              <w:bottom w:val="single" w:sz="8" w:space="0" w:color="auto"/>
              <w:right w:val="single" w:sz="8" w:space="0" w:color="auto"/>
            </w:tcBorders>
            <w:tcMar>
              <w:top w:w="0" w:type="dxa"/>
              <w:left w:w="115" w:type="dxa"/>
              <w:bottom w:w="0" w:type="dxa"/>
              <w:right w:w="115" w:type="dxa"/>
            </w:tcMar>
          </w:tcPr>
          <w:p w14:paraId="654B95D5"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tcPr>
          <w:p w14:paraId="1FBFFA73"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allow for authorized users to set litigation and FOIA holds on records.</w:t>
            </w:r>
          </w:p>
        </w:tc>
      </w:tr>
      <w:tr w:rsidR="00E377A1" w:rsidRPr="001A13D1" w14:paraId="3CFFC797"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A835553" w14:textId="5435C45D" w:rsidR="00E377A1" w:rsidRPr="001A13D1" w:rsidRDefault="008F729F" w:rsidP="00316F73">
            <w:pPr>
              <w:spacing w:before="0" w:after="0"/>
              <w:ind w:left="0"/>
              <w:jc w:val="left"/>
              <w:rPr>
                <w:rFonts w:eastAsia="Calibri"/>
                <w:sz w:val="20"/>
                <w:szCs w:val="20"/>
              </w:rPr>
            </w:pPr>
            <w:r w:rsidRPr="001A13D1">
              <w:rPr>
                <w:rFonts w:eastAsia="Calibri"/>
                <w:sz w:val="20"/>
                <w:szCs w:val="20"/>
              </w:rPr>
              <w:t>RM6</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3B6D1171"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6242F00B"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Reliability: The solution shall provide the controls required to ensure a full and accurate representation of the transactions, activities, or facts within the scope of its operations and can be depended upon in the course of subsequent transactions or activities.</w:t>
            </w:r>
          </w:p>
        </w:tc>
      </w:tr>
      <w:tr w:rsidR="00E377A1" w:rsidRPr="001A13D1" w14:paraId="77BCA674"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B98AD6B" w14:textId="71C0B705" w:rsidR="00E377A1" w:rsidRPr="001A13D1" w:rsidRDefault="008F729F" w:rsidP="00316F73">
            <w:pPr>
              <w:spacing w:before="0" w:after="0"/>
              <w:ind w:left="0"/>
              <w:jc w:val="left"/>
              <w:rPr>
                <w:rFonts w:eastAsia="Calibri"/>
                <w:sz w:val="20"/>
                <w:szCs w:val="20"/>
              </w:rPr>
            </w:pPr>
            <w:r w:rsidRPr="001A13D1">
              <w:rPr>
                <w:rFonts w:eastAsia="Calibri"/>
                <w:sz w:val="20"/>
                <w:szCs w:val="20"/>
              </w:rPr>
              <w:t>RM7</w:t>
            </w:r>
          </w:p>
        </w:tc>
        <w:tc>
          <w:tcPr>
            <w:tcW w:w="1600" w:type="dxa"/>
            <w:tcBorders>
              <w:top w:val="nil"/>
              <w:left w:val="nil"/>
              <w:bottom w:val="single" w:sz="8" w:space="0" w:color="auto"/>
              <w:right w:val="single" w:sz="8" w:space="0" w:color="auto"/>
            </w:tcBorders>
            <w:tcMar>
              <w:top w:w="0" w:type="dxa"/>
              <w:left w:w="115" w:type="dxa"/>
              <w:bottom w:w="0" w:type="dxa"/>
              <w:right w:w="115" w:type="dxa"/>
            </w:tcMar>
            <w:hideMark/>
          </w:tcPr>
          <w:p w14:paraId="6B41B93C"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hideMark/>
          </w:tcPr>
          <w:p w14:paraId="536C2B0E"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Authenticity: The solution shall provide the controls required to protect against unauthorized addition, deletion, alteration, use, and concealment.</w:t>
            </w:r>
          </w:p>
        </w:tc>
      </w:tr>
      <w:tr w:rsidR="00E377A1" w:rsidRPr="001A13D1" w14:paraId="44444F4A"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B4A9F56" w14:textId="308C20F9" w:rsidR="00E377A1" w:rsidRPr="001A13D1" w:rsidRDefault="008F729F" w:rsidP="00316F73">
            <w:pPr>
              <w:spacing w:before="0" w:after="0"/>
              <w:ind w:left="0"/>
              <w:jc w:val="left"/>
              <w:rPr>
                <w:rFonts w:eastAsia="Calibri"/>
                <w:sz w:val="20"/>
                <w:szCs w:val="20"/>
              </w:rPr>
            </w:pPr>
            <w:r w:rsidRPr="001A13D1">
              <w:rPr>
                <w:rFonts w:eastAsia="Calibri"/>
                <w:sz w:val="20"/>
                <w:szCs w:val="20"/>
              </w:rPr>
              <w:t>RM8</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18CF6F00"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68E214C9"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Integrity: The solution shall provide the controls required, such as audit trails, to ensure records are complete and unaltered.</w:t>
            </w:r>
          </w:p>
        </w:tc>
      </w:tr>
      <w:tr w:rsidR="00E377A1" w:rsidRPr="001A13D1" w14:paraId="5895773B"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0BA2B5C8" w14:textId="30045711" w:rsidR="00E377A1" w:rsidRPr="001A13D1" w:rsidRDefault="008F729F" w:rsidP="00316F73">
            <w:pPr>
              <w:spacing w:before="0" w:after="0"/>
              <w:ind w:left="0"/>
              <w:jc w:val="left"/>
              <w:rPr>
                <w:rFonts w:eastAsia="Calibri"/>
                <w:sz w:val="20"/>
                <w:szCs w:val="20"/>
              </w:rPr>
            </w:pPr>
            <w:r w:rsidRPr="001A13D1">
              <w:rPr>
                <w:rFonts w:eastAsia="Calibri"/>
                <w:sz w:val="20"/>
                <w:szCs w:val="20"/>
              </w:rPr>
              <w:t>RM9</w:t>
            </w:r>
          </w:p>
        </w:tc>
        <w:tc>
          <w:tcPr>
            <w:tcW w:w="1600" w:type="dxa"/>
            <w:tcBorders>
              <w:top w:val="nil"/>
              <w:left w:val="nil"/>
              <w:bottom w:val="single" w:sz="8" w:space="0" w:color="auto"/>
              <w:right w:val="single" w:sz="8" w:space="0" w:color="auto"/>
            </w:tcBorders>
            <w:tcMar>
              <w:top w:w="0" w:type="dxa"/>
              <w:left w:w="115" w:type="dxa"/>
              <w:bottom w:w="0" w:type="dxa"/>
              <w:right w:w="115" w:type="dxa"/>
            </w:tcMar>
            <w:hideMark/>
          </w:tcPr>
          <w:p w14:paraId="7C2482B5"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hideMark/>
          </w:tcPr>
          <w:p w14:paraId="1FB75DC8"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Usability: The solution shall provide the mechanisms required to ensure records can be located, retrieved, presented, and interpreted.</w:t>
            </w:r>
          </w:p>
        </w:tc>
      </w:tr>
      <w:tr w:rsidR="00E377A1" w:rsidRPr="001A13D1" w14:paraId="33540BA9"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790BE766" w14:textId="43DED614" w:rsidR="00E377A1" w:rsidRPr="001A13D1" w:rsidRDefault="008F729F" w:rsidP="00316F73">
            <w:pPr>
              <w:spacing w:before="0" w:after="0"/>
              <w:ind w:left="0"/>
              <w:jc w:val="left"/>
              <w:rPr>
                <w:rFonts w:eastAsia="Calibri"/>
                <w:sz w:val="20"/>
                <w:szCs w:val="20"/>
              </w:rPr>
            </w:pPr>
            <w:r w:rsidRPr="001A13D1">
              <w:rPr>
                <w:rFonts w:eastAsia="Calibri"/>
                <w:sz w:val="20"/>
                <w:szCs w:val="20"/>
              </w:rPr>
              <w:t>RM10</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58B93382"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53F9DB04"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Content: The solution shall provide the mechanisms required to preserve the information contained within the record itself that was produced by the creator of the record.</w:t>
            </w:r>
          </w:p>
        </w:tc>
      </w:tr>
      <w:tr w:rsidR="00E377A1" w:rsidRPr="001A13D1" w14:paraId="083F840E"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A5018C1" w14:textId="571F47F5" w:rsidR="00E377A1" w:rsidRPr="001A13D1" w:rsidRDefault="008F729F" w:rsidP="00316F73">
            <w:pPr>
              <w:spacing w:before="0" w:after="0"/>
              <w:ind w:left="0"/>
              <w:jc w:val="left"/>
              <w:rPr>
                <w:rFonts w:eastAsia="Calibri"/>
                <w:sz w:val="20"/>
                <w:szCs w:val="20"/>
              </w:rPr>
            </w:pPr>
            <w:r w:rsidRPr="001A13D1">
              <w:rPr>
                <w:rFonts w:eastAsia="Calibri"/>
                <w:sz w:val="20"/>
                <w:szCs w:val="20"/>
              </w:rPr>
              <w:t>RM11</w:t>
            </w:r>
          </w:p>
        </w:tc>
        <w:tc>
          <w:tcPr>
            <w:tcW w:w="1600" w:type="dxa"/>
            <w:tcBorders>
              <w:top w:val="nil"/>
              <w:left w:val="nil"/>
              <w:bottom w:val="single" w:sz="8" w:space="0" w:color="auto"/>
              <w:right w:val="single" w:sz="8" w:space="0" w:color="auto"/>
            </w:tcBorders>
            <w:tcMar>
              <w:top w:w="0" w:type="dxa"/>
              <w:left w:w="115" w:type="dxa"/>
              <w:bottom w:w="0" w:type="dxa"/>
              <w:right w:w="115" w:type="dxa"/>
            </w:tcMar>
            <w:hideMark/>
          </w:tcPr>
          <w:p w14:paraId="2DD26D18"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hideMark/>
          </w:tcPr>
          <w:p w14:paraId="7CB00868"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Context: The solution shall provide the mechanisms required to implement cross-references to related records that show the organizational, functional, and operational circumstances about the record, which will vary depending upon the business, legal, and regulatory requirements of the business activity.</w:t>
            </w:r>
          </w:p>
        </w:tc>
      </w:tr>
      <w:tr w:rsidR="00E377A1" w:rsidRPr="001A13D1" w14:paraId="5E3EB265"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07B9D3BF" w14:textId="4685F83D" w:rsidR="00E377A1" w:rsidRPr="001A13D1" w:rsidRDefault="008F729F" w:rsidP="00316F73">
            <w:pPr>
              <w:spacing w:before="0" w:after="0"/>
              <w:ind w:left="0"/>
              <w:jc w:val="left"/>
              <w:rPr>
                <w:rFonts w:eastAsia="Calibri"/>
                <w:sz w:val="20"/>
                <w:szCs w:val="20"/>
              </w:rPr>
            </w:pPr>
            <w:r w:rsidRPr="001A13D1">
              <w:rPr>
                <w:rFonts w:eastAsia="Calibri"/>
                <w:sz w:val="20"/>
                <w:szCs w:val="20"/>
              </w:rPr>
              <w:t>RM12</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7EFD04E0"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4BB0F1F2"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Structure: The solution shall provide the controls required to ensure the maintenance of the physical and logical format of the records and the relationships between the data elements.</w:t>
            </w:r>
          </w:p>
        </w:tc>
      </w:tr>
      <w:tr w:rsidR="00E377A1" w:rsidRPr="001A13D1" w14:paraId="3CE72CE7"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single" w:sz="8" w:space="0" w:color="auto"/>
              <w:left w:val="single" w:sz="8" w:space="0" w:color="auto"/>
              <w:bottom w:val="single" w:sz="4" w:space="0" w:color="auto"/>
              <w:right w:val="single" w:sz="8" w:space="0" w:color="auto"/>
            </w:tcBorders>
            <w:shd w:val="clear" w:color="auto" w:fill="FFFFFF"/>
            <w:tcMar>
              <w:top w:w="0" w:type="dxa"/>
              <w:left w:w="115" w:type="dxa"/>
              <w:bottom w:w="0" w:type="dxa"/>
              <w:right w:w="115" w:type="dxa"/>
            </w:tcMar>
          </w:tcPr>
          <w:p w14:paraId="264EB299" w14:textId="08076482" w:rsidR="00E377A1" w:rsidRPr="001A13D1" w:rsidRDefault="008F729F" w:rsidP="00316F73">
            <w:pPr>
              <w:spacing w:before="0" w:after="0"/>
              <w:ind w:left="0"/>
              <w:jc w:val="left"/>
              <w:rPr>
                <w:rFonts w:eastAsia="Calibri"/>
                <w:sz w:val="20"/>
                <w:szCs w:val="20"/>
              </w:rPr>
            </w:pPr>
            <w:r w:rsidRPr="001A13D1">
              <w:rPr>
                <w:rFonts w:eastAsia="Calibri"/>
                <w:sz w:val="20"/>
                <w:szCs w:val="20"/>
              </w:rPr>
              <w:t>RM13</w:t>
            </w:r>
          </w:p>
        </w:tc>
        <w:tc>
          <w:tcPr>
            <w:tcW w:w="1600" w:type="dxa"/>
            <w:tcBorders>
              <w:top w:val="single" w:sz="8" w:space="0" w:color="auto"/>
              <w:left w:val="nil"/>
              <w:bottom w:val="single" w:sz="4" w:space="0" w:color="auto"/>
              <w:right w:val="single" w:sz="8" w:space="0" w:color="auto"/>
            </w:tcBorders>
            <w:shd w:val="clear" w:color="auto" w:fill="FFFFFF"/>
            <w:tcMar>
              <w:top w:w="0" w:type="dxa"/>
              <w:left w:w="115" w:type="dxa"/>
              <w:bottom w:w="0" w:type="dxa"/>
              <w:right w:w="115" w:type="dxa"/>
            </w:tcMar>
            <w:hideMark/>
          </w:tcPr>
          <w:p w14:paraId="34264C42"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Data Retention</w:t>
            </w:r>
          </w:p>
        </w:tc>
        <w:tc>
          <w:tcPr>
            <w:tcW w:w="6410" w:type="dxa"/>
            <w:tcBorders>
              <w:top w:val="single" w:sz="8" w:space="0" w:color="auto"/>
              <w:left w:val="nil"/>
              <w:bottom w:val="single" w:sz="4" w:space="0" w:color="auto"/>
              <w:right w:val="single" w:sz="8" w:space="0" w:color="auto"/>
            </w:tcBorders>
            <w:shd w:val="clear" w:color="auto" w:fill="FFFFFF"/>
            <w:tcMar>
              <w:top w:w="0" w:type="dxa"/>
              <w:left w:w="115" w:type="dxa"/>
              <w:bottom w:w="0" w:type="dxa"/>
              <w:right w:w="115" w:type="dxa"/>
            </w:tcMar>
            <w:hideMark/>
          </w:tcPr>
          <w:p w14:paraId="3C484E0D"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support the capability to “move” old versions of documents and files to long-term storage, if solution performance becomes an issue.</w:t>
            </w:r>
          </w:p>
        </w:tc>
      </w:tr>
    </w:tbl>
    <w:p w14:paraId="0BB26E24" w14:textId="65554D0A" w:rsidR="00E814E1" w:rsidRPr="001A13D1" w:rsidRDefault="00E814E1" w:rsidP="003E7B67">
      <w:pPr>
        <w:pStyle w:val="Heading1"/>
      </w:pPr>
      <w:bookmarkStart w:id="59" w:name="_Toc70333714"/>
      <w:r w:rsidRPr="001A13D1">
        <w:lastRenderedPageBreak/>
        <w:t>Business Process</w:t>
      </w:r>
      <w:r w:rsidR="00605C35" w:rsidRPr="001A13D1">
        <w:t>es</w:t>
      </w:r>
      <w:bookmarkEnd w:id="59"/>
    </w:p>
    <w:p w14:paraId="4E002C9D" w14:textId="50F4B43A" w:rsidR="00686532" w:rsidRPr="001A13D1" w:rsidRDefault="00D847C6" w:rsidP="00686532">
      <w:pPr>
        <w:pStyle w:val="Heading2"/>
      </w:pPr>
      <w:bookmarkStart w:id="60" w:name="_Toc70333715"/>
      <w:bookmarkStart w:id="61" w:name="_Hlk69288617"/>
      <w:r w:rsidRPr="001A13D1">
        <w:t>Digital M</w:t>
      </w:r>
      <w:r w:rsidR="00686532" w:rsidRPr="001A13D1">
        <w:t>ail Process F</w:t>
      </w:r>
      <w:r w:rsidR="005D3915" w:rsidRPr="001A13D1">
        <w:t>l</w:t>
      </w:r>
      <w:r w:rsidR="00686532" w:rsidRPr="001A13D1">
        <w:t>ow</w:t>
      </w:r>
      <w:r w:rsidR="00201CF8" w:rsidRPr="001A13D1">
        <w:t xml:space="preserve"> “As-Is”</w:t>
      </w:r>
      <w:bookmarkEnd w:id="60"/>
    </w:p>
    <w:p w14:paraId="29566E56" w14:textId="1C8F6D64" w:rsidR="00EA122F" w:rsidRPr="001A13D1" w:rsidRDefault="008506D9" w:rsidP="00EA122F">
      <w:pPr>
        <w:jc w:val="left"/>
      </w:pPr>
      <w:r w:rsidRPr="001A13D1">
        <w:t>An</w:t>
      </w:r>
      <w:r w:rsidR="00686532" w:rsidRPr="001A13D1">
        <w:t xml:space="preserve"> </w:t>
      </w:r>
      <w:r w:rsidR="00A82B8A" w:rsidRPr="001A13D1">
        <w:t>“</w:t>
      </w:r>
      <w:r w:rsidR="00686532" w:rsidRPr="001A13D1">
        <w:t>As-Is</w:t>
      </w:r>
      <w:r w:rsidR="00A82B8A" w:rsidRPr="001A13D1">
        <w:t>”</w:t>
      </w:r>
      <w:r w:rsidR="00686532" w:rsidRPr="001A13D1">
        <w:t xml:space="preserve"> </w:t>
      </w:r>
      <w:r w:rsidRPr="001A13D1">
        <w:t xml:space="preserve">process flow </w:t>
      </w:r>
      <w:r w:rsidR="00217C44" w:rsidRPr="001A13D1">
        <w:t xml:space="preserve">(Figure 5.1-1) </w:t>
      </w:r>
      <w:r w:rsidRPr="001A13D1">
        <w:t xml:space="preserve">documents how business process is performed currently. </w:t>
      </w:r>
      <w:r w:rsidR="00A82B8A" w:rsidRPr="001A13D1">
        <w:t>T</w:t>
      </w:r>
      <w:r w:rsidRPr="001A13D1">
        <w:t xml:space="preserve">he </w:t>
      </w:r>
      <w:r w:rsidR="00A82B8A" w:rsidRPr="001A13D1">
        <w:t>“</w:t>
      </w:r>
      <w:r w:rsidRPr="001A13D1">
        <w:t>As-Is</w:t>
      </w:r>
      <w:r w:rsidR="00A82B8A" w:rsidRPr="001A13D1">
        <w:t>”</w:t>
      </w:r>
      <w:r w:rsidRPr="001A13D1">
        <w:t xml:space="preserve"> process flow capture</w:t>
      </w:r>
      <w:r w:rsidR="00A82B8A" w:rsidRPr="001A13D1">
        <w:t>s</w:t>
      </w:r>
      <w:r w:rsidRPr="001A13D1">
        <w:t xml:space="preserve"> procedures and information </w:t>
      </w:r>
      <w:r w:rsidR="00A82B8A" w:rsidRPr="001A13D1">
        <w:t xml:space="preserve">to </w:t>
      </w:r>
      <w:r w:rsidRPr="001A13D1">
        <w:t>analyze and improve</w:t>
      </w:r>
      <w:r w:rsidR="00A82B8A" w:rsidRPr="001A13D1">
        <w:t xml:space="preserve"> to build a “To-Be” process</w:t>
      </w:r>
      <w:r w:rsidR="00325400" w:rsidRPr="001A13D1">
        <w:t>.</w:t>
      </w:r>
    </w:p>
    <w:p w14:paraId="222C0B9A" w14:textId="0D3328E8" w:rsidR="00EA122F" w:rsidRPr="001A13D1" w:rsidRDefault="00EA122F" w:rsidP="00217C44">
      <w:pPr>
        <w:jc w:val="left"/>
        <w:rPr>
          <w:sz w:val="20"/>
          <w:szCs w:val="20"/>
        </w:rPr>
      </w:pPr>
    </w:p>
    <w:bookmarkEnd w:id="61"/>
    <w:p w14:paraId="4D8C7E4F" w14:textId="3507D263" w:rsidR="008506D9" w:rsidRPr="001A13D1" w:rsidRDefault="001844A7" w:rsidP="00732BD4">
      <w:pPr>
        <w:jc w:val="center"/>
      </w:pPr>
      <w:r w:rsidRPr="001A13D1">
        <w:rPr>
          <w:noProof/>
        </w:rPr>
        <w:drawing>
          <wp:inline distT="0" distB="0" distL="0" distR="0" wp14:anchorId="081EDEFC" wp14:editId="5926FF38">
            <wp:extent cx="6118757" cy="3742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504" t="27543" r="21122" b="12251"/>
                    <a:stretch/>
                  </pic:blipFill>
                  <pic:spPr bwMode="auto">
                    <a:xfrm>
                      <a:off x="0" y="0"/>
                      <a:ext cx="6291629" cy="3847896"/>
                    </a:xfrm>
                    <a:prstGeom prst="rect">
                      <a:avLst/>
                    </a:prstGeom>
                    <a:ln>
                      <a:noFill/>
                    </a:ln>
                    <a:extLst>
                      <a:ext uri="{53640926-AAD7-44D8-BBD7-CCE9431645EC}">
                        <a14:shadowObscured xmlns:a14="http://schemas.microsoft.com/office/drawing/2010/main"/>
                      </a:ext>
                    </a:extLst>
                  </pic:spPr>
                </pic:pic>
              </a:graphicData>
            </a:graphic>
          </wp:inline>
        </w:drawing>
      </w:r>
    </w:p>
    <w:p w14:paraId="12448192" w14:textId="7250D3CA" w:rsidR="001844A7" w:rsidRPr="001A13D1" w:rsidRDefault="001844A7" w:rsidP="00217C44">
      <w:pPr>
        <w:jc w:val="center"/>
        <w:rPr>
          <w:sz w:val="20"/>
          <w:szCs w:val="20"/>
        </w:rPr>
      </w:pPr>
      <w:r w:rsidRPr="001A13D1">
        <w:rPr>
          <w:sz w:val="20"/>
          <w:szCs w:val="20"/>
        </w:rPr>
        <w:t>Figure 5.1-1, Digital Mail Process Flow</w:t>
      </w:r>
      <w:r w:rsidR="00217C44" w:rsidRPr="001A13D1">
        <w:rPr>
          <w:sz w:val="20"/>
          <w:szCs w:val="20"/>
        </w:rPr>
        <w:t xml:space="preserve"> “As-Is”</w:t>
      </w:r>
    </w:p>
    <w:p w14:paraId="04C6ED1A" w14:textId="684A6F5B" w:rsidR="00FC5040" w:rsidRPr="001A13D1" w:rsidRDefault="00FC5040">
      <w:pPr>
        <w:spacing w:before="0" w:after="0"/>
        <w:ind w:left="0"/>
        <w:jc w:val="left"/>
      </w:pPr>
      <w:r w:rsidRPr="001A13D1">
        <w:br w:type="page"/>
      </w:r>
    </w:p>
    <w:p w14:paraId="200EFE93" w14:textId="34754773" w:rsidR="008506D9" w:rsidRPr="001A13D1" w:rsidRDefault="00D847C6" w:rsidP="008506D9">
      <w:pPr>
        <w:pStyle w:val="Heading2"/>
      </w:pPr>
      <w:bookmarkStart w:id="62" w:name="_Toc70333716"/>
      <w:r w:rsidRPr="001A13D1">
        <w:lastRenderedPageBreak/>
        <w:t>Digi</w:t>
      </w:r>
      <w:r w:rsidR="005D3915" w:rsidRPr="001A13D1">
        <w:t>t</w:t>
      </w:r>
      <w:r w:rsidRPr="001A13D1">
        <w:t xml:space="preserve">al </w:t>
      </w:r>
      <w:r w:rsidR="00716483" w:rsidRPr="001A13D1">
        <w:t>Mail Process Flow</w:t>
      </w:r>
      <w:r w:rsidR="00201CF8" w:rsidRPr="001A13D1">
        <w:t xml:space="preserve"> “To-Be”</w:t>
      </w:r>
      <w:bookmarkEnd w:id="62"/>
    </w:p>
    <w:p w14:paraId="0520FB58" w14:textId="456462BB" w:rsidR="00EA122F" w:rsidRPr="001A13D1" w:rsidRDefault="001844A7" w:rsidP="001844A7">
      <w:pPr>
        <w:jc w:val="left"/>
        <w:rPr>
          <w:strike/>
        </w:rPr>
      </w:pPr>
      <w:bookmarkStart w:id="63" w:name="_Hlk69289081"/>
      <w:r w:rsidRPr="001A13D1">
        <w:t xml:space="preserve">A </w:t>
      </w:r>
      <w:r w:rsidR="00217C44" w:rsidRPr="001A13D1">
        <w:t>“To-Be”</w:t>
      </w:r>
      <w:r w:rsidRPr="001A13D1">
        <w:t xml:space="preserve"> process</w:t>
      </w:r>
      <w:r w:rsidR="00217C44" w:rsidRPr="001A13D1">
        <w:t xml:space="preserve"> (Figure 5.2-1)</w:t>
      </w:r>
      <w:r w:rsidRPr="001A13D1">
        <w:t xml:space="preserve"> shows proposed future processes</w:t>
      </w:r>
      <w:r w:rsidR="00B54E30" w:rsidRPr="001A13D1">
        <w:t xml:space="preserve"> with the scan functionality in place</w:t>
      </w:r>
      <w:r w:rsidRPr="001A13D1">
        <w:t xml:space="preserve">. </w:t>
      </w:r>
    </w:p>
    <w:p w14:paraId="78DA1218" w14:textId="77777777" w:rsidR="00EA122F" w:rsidRPr="001A13D1" w:rsidRDefault="00EA122F" w:rsidP="00217C44">
      <w:pPr>
        <w:pStyle w:val="NoSpacing"/>
        <w:rPr>
          <w:sz w:val="20"/>
          <w:szCs w:val="20"/>
        </w:rPr>
      </w:pPr>
    </w:p>
    <w:bookmarkEnd w:id="63"/>
    <w:p w14:paraId="00AEF926" w14:textId="72840355" w:rsidR="003E7B67" w:rsidRPr="001A13D1" w:rsidRDefault="001844A7" w:rsidP="00732BD4">
      <w:pPr>
        <w:jc w:val="center"/>
      </w:pPr>
      <w:r w:rsidRPr="001A13D1">
        <w:rPr>
          <w:noProof/>
        </w:rPr>
        <w:drawing>
          <wp:inline distT="0" distB="0" distL="0" distR="0" wp14:anchorId="4D80DA99" wp14:editId="126FDEC5">
            <wp:extent cx="6116616" cy="377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718" t="26781" r="19551" b="10921"/>
                    <a:stretch/>
                  </pic:blipFill>
                  <pic:spPr bwMode="auto">
                    <a:xfrm>
                      <a:off x="0" y="0"/>
                      <a:ext cx="6175042" cy="3814340"/>
                    </a:xfrm>
                    <a:prstGeom prst="rect">
                      <a:avLst/>
                    </a:prstGeom>
                    <a:ln>
                      <a:noFill/>
                    </a:ln>
                    <a:extLst>
                      <a:ext uri="{53640926-AAD7-44D8-BBD7-CCE9431645EC}">
                        <a14:shadowObscured xmlns:a14="http://schemas.microsoft.com/office/drawing/2010/main"/>
                      </a:ext>
                    </a:extLst>
                  </pic:spPr>
                </pic:pic>
              </a:graphicData>
            </a:graphic>
          </wp:inline>
        </w:drawing>
      </w:r>
    </w:p>
    <w:p w14:paraId="6FD1BA65" w14:textId="3D1FC32F" w:rsidR="00722738" w:rsidRPr="001A13D1" w:rsidRDefault="00722738" w:rsidP="00BE2405">
      <w:pPr>
        <w:pStyle w:val="Heading3"/>
        <w:numPr>
          <w:ilvl w:val="0"/>
          <w:numId w:val="0"/>
        </w:numPr>
        <w:ind w:left="720"/>
        <w:jc w:val="center"/>
        <w:rPr>
          <w:rFonts w:eastAsia="Times New Roman" w:cs="Arial"/>
          <w:b w:val="0"/>
          <w:bCs w:val="0"/>
          <w:sz w:val="20"/>
          <w:szCs w:val="20"/>
        </w:rPr>
      </w:pPr>
      <w:r w:rsidRPr="001A13D1">
        <w:rPr>
          <w:rFonts w:eastAsia="Times New Roman" w:cs="Arial"/>
          <w:b w:val="0"/>
          <w:bCs w:val="0"/>
          <w:sz w:val="20"/>
          <w:szCs w:val="20"/>
        </w:rPr>
        <w:t>Figure 5.2-1, To-Be Digital Mail Process Flow</w:t>
      </w:r>
    </w:p>
    <w:p w14:paraId="43989D20" w14:textId="68C1F06C" w:rsidR="00FC5040" w:rsidRPr="001A13D1" w:rsidRDefault="00FC5040">
      <w:pPr>
        <w:spacing w:before="0" w:after="0"/>
        <w:ind w:left="0"/>
        <w:jc w:val="left"/>
      </w:pPr>
      <w:r w:rsidRPr="001A13D1">
        <w:br w:type="page"/>
      </w:r>
    </w:p>
    <w:p w14:paraId="3011516E" w14:textId="401FB123" w:rsidR="001F54C3" w:rsidRPr="001A13D1" w:rsidRDefault="001F54C3" w:rsidP="004275D8">
      <w:pPr>
        <w:pStyle w:val="Heading1"/>
      </w:pPr>
      <w:bookmarkStart w:id="64" w:name="_Toc70333717"/>
      <w:r w:rsidRPr="001A13D1">
        <w:lastRenderedPageBreak/>
        <w:t>Document File Format and Meta</w:t>
      </w:r>
      <w:r w:rsidR="00EA122F" w:rsidRPr="001A13D1">
        <w:t>d</w:t>
      </w:r>
      <w:r w:rsidRPr="001A13D1">
        <w:t>ata</w:t>
      </w:r>
      <w:bookmarkEnd w:id="64"/>
    </w:p>
    <w:p w14:paraId="50013141" w14:textId="65FFA859" w:rsidR="00DE28B2" w:rsidRPr="001A13D1" w:rsidRDefault="00DE28B2" w:rsidP="00DE28B2">
      <w:pPr>
        <w:pStyle w:val="Heading2"/>
      </w:pPr>
      <w:bookmarkStart w:id="65" w:name="_Toc70333718"/>
      <w:r w:rsidRPr="001A13D1">
        <w:t>File Format</w:t>
      </w:r>
      <w:bookmarkEnd w:id="65"/>
    </w:p>
    <w:p w14:paraId="27913533" w14:textId="08901444" w:rsidR="001F54C3" w:rsidRPr="001A13D1" w:rsidRDefault="001F54C3" w:rsidP="001F54C3">
      <w:pPr>
        <w:jc w:val="left"/>
      </w:pPr>
      <w:r w:rsidRPr="001A13D1">
        <w:t>Most scanners have the capability to convert scanned document</w:t>
      </w:r>
      <w:r w:rsidR="004275D8" w:rsidRPr="001A13D1">
        <w:t>s</w:t>
      </w:r>
      <w:r w:rsidRPr="001A13D1">
        <w:t xml:space="preserve"> to multiple formats. The most commonly used format that allows </w:t>
      </w:r>
      <w:r w:rsidR="00DE28B2" w:rsidRPr="001A13D1">
        <w:t xml:space="preserve">editability and </w:t>
      </w:r>
      <w:r w:rsidRPr="001A13D1">
        <w:t>searchability is Portable Document Format (PDF). In addition, based on the specific scanner type the following formats could also be available:</w:t>
      </w:r>
    </w:p>
    <w:p w14:paraId="73B4D861" w14:textId="0EDDA30E" w:rsidR="001F54C3" w:rsidRPr="001A13D1" w:rsidRDefault="0078151A" w:rsidP="001F54C3">
      <w:pPr>
        <w:pStyle w:val="ListParagraph"/>
        <w:numPr>
          <w:ilvl w:val="0"/>
          <w:numId w:val="39"/>
        </w:numPr>
        <w:rPr>
          <w:rFonts w:ascii="Arial" w:hAnsi="Arial" w:cs="Arial"/>
        </w:rPr>
      </w:pPr>
      <w:commentRangeStart w:id="66"/>
      <w:r w:rsidRPr="001A13D1">
        <w:rPr>
          <w:rFonts w:ascii="Arial" w:hAnsi="Arial" w:cs="Arial"/>
        </w:rPr>
        <w:t>JPG or JPEG (Joint Photographic Experts Group) – widely used for capturing digital images</w:t>
      </w:r>
    </w:p>
    <w:p w14:paraId="228E7B91" w14:textId="692988E8" w:rsidR="0078151A" w:rsidRPr="001A13D1" w:rsidRDefault="0078151A" w:rsidP="001F54C3">
      <w:pPr>
        <w:pStyle w:val="ListParagraph"/>
        <w:numPr>
          <w:ilvl w:val="0"/>
          <w:numId w:val="39"/>
        </w:numPr>
        <w:rPr>
          <w:rFonts w:ascii="Arial" w:hAnsi="Arial" w:cs="Arial"/>
        </w:rPr>
      </w:pPr>
      <w:r w:rsidRPr="001A13D1">
        <w:rPr>
          <w:rFonts w:ascii="Arial" w:hAnsi="Arial" w:cs="Arial"/>
        </w:rPr>
        <w:t xml:space="preserve">PNG (Portable Network Graphics) – </w:t>
      </w:r>
      <w:r w:rsidR="00A345E4" w:rsidRPr="001A13D1">
        <w:rPr>
          <w:rFonts w:ascii="Arial" w:hAnsi="Arial" w:cs="Arial"/>
        </w:rPr>
        <w:t>like</w:t>
      </w:r>
      <w:r w:rsidRPr="001A13D1">
        <w:rPr>
          <w:rFonts w:ascii="Arial" w:hAnsi="Arial" w:cs="Arial"/>
        </w:rPr>
        <w:t xml:space="preserve"> JPEG</w:t>
      </w:r>
    </w:p>
    <w:p w14:paraId="03B6C8A7" w14:textId="2206A22E" w:rsidR="0078151A" w:rsidRPr="001A13D1" w:rsidRDefault="0078151A" w:rsidP="001F54C3">
      <w:pPr>
        <w:pStyle w:val="ListParagraph"/>
        <w:numPr>
          <w:ilvl w:val="0"/>
          <w:numId w:val="39"/>
        </w:numPr>
        <w:rPr>
          <w:rFonts w:ascii="Arial" w:hAnsi="Arial" w:cs="Arial"/>
        </w:rPr>
      </w:pPr>
      <w:r w:rsidRPr="001A13D1">
        <w:rPr>
          <w:rFonts w:ascii="Arial" w:hAnsi="Arial" w:cs="Arial"/>
        </w:rPr>
        <w:t>TIF of TIFF (Tagged image File Format) – widely used for bitmapped images</w:t>
      </w:r>
      <w:commentRangeEnd w:id="66"/>
      <w:r w:rsidR="009A0BF2">
        <w:rPr>
          <w:rStyle w:val="CommentReference"/>
          <w:rFonts w:ascii="Arial" w:hAnsi="Arial" w:cs="Arial"/>
        </w:rPr>
        <w:commentReference w:id="66"/>
      </w:r>
    </w:p>
    <w:p w14:paraId="05DB263E" w14:textId="40268D47" w:rsidR="00DE28B2" w:rsidRPr="001A13D1" w:rsidRDefault="00DE28B2" w:rsidP="00DE28B2">
      <w:pPr>
        <w:pStyle w:val="Heading2"/>
      </w:pPr>
      <w:bookmarkStart w:id="67" w:name="_Toc70333719"/>
      <w:r w:rsidRPr="001A13D1">
        <w:t>Metadata</w:t>
      </w:r>
      <w:bookmarkEnd w:id="67"/>
    </w:p>
    <w:p w14:paraId="2E895204" w14:textId="1F482CC9" w:rsidR="0078151A" w:rsidRPr="001A13D1" w:rsidRDefault="00A345E4" w:rsidP="0078151A">
      <w:pPr>
        <w:jc w:val="left"/>
      </w:pPr>
      <w:r w:rsidRPr="001A13D1">
        <w:t>Metadata</w:t>
      </w:r>
      <w:r w:rsidR="001729CF" w:rsidRPr="001A13D1">
        <w:t xml:space="preserve"> is descriptive or contextual information which refers to or associated with another object or resource.  </w:t>
      </w:r>
      <w:r w:rsidR="0078151A" w:rsidRPr="001A13D1">
        <w:t>Each scanned d</w:t>
      </w:r>
      <w:r w:rsidR="001F54C3" w:rsidRPr="001A13D1">
        <w:t xml:space="preserve">ocument </w:t>
      </w:r>
      <w:r w:rsidR="0078151A" w:rsidRPr="001A13D1">
        <w:t>contains metadata which are stored inside the documents. Metadata refer to the properties of the document. Th</w:t>
      </w:r>
      <w:r w:rsidR="009726D5" w:rsidRPr="001A13D1">
        <w:t>is</w:t>
      </w:r>
      <w:r w:rsidR="0078151A" w:rsidRPr="001A13D1">
        <w:t xml:space="preserve"> information includes</w:t>
      </w:r>
      <w:r w:rsidR="009726D5" w:rsidRPr="001A13D1">
        <w:t>:</w:t>
      </w:r>
      <w:r w:rsidR="0078151A" w:rsidRPr="001A13D1">
        <w:t xml:space="preserve"> </w:t>
      </w:r>
    </w:p>
    <w:p w14:paraId="3BCAC534" w14:textId="77777777" w:rsidR="00723079" w:rsidRPr="001A13D1" w:rsidRDefault="00723079" w:rsidP="00723079">
      <w:pPr>
        <w:pStyle w:val="ListParagraph"/>
        <w:numPr>
          <w:ilvl w:val="0"/>
          <w:numId w:val="40"/>
        </w:numPr>
        <w:rPr>
          <w:rFonts w:ascii="Arial" w:hAnsi="Arial" w:cs="Arial"/>
        </w:rPr>
      </w:pPr>
      <w:r w:rsidRPr="001A13D1">
        <w:rPr>
          <w:rFonts w:ascii="Arial" w:hAnsi="Arial" w:cs="Arial"/>
        </w:rPr>
        <w:t>F</w:t>
      </w:r>
      <w:r w:rsidR="0078151A" w:rsidRPr="001A13D1">
        <w:rPr>
          <w:rFonts w:ascii="Arial" w:hAnsi="Arial" w:cs="Arial"/>
        </w:rPr>
        <w:t>ile name</w:t>
      </w:r>
    </w:p>
    <w:p w14:paraId="451B9E06" w14:textId="77777777" w:rsidR="00723079" w:rsidRPr="001A13D1" w:rsidRDefault="00723079" w:rsidP="00723079">
      <w:pPr>
        <w:pStyle w:val="ListParagraph"/>
        <w:numPr>
          <w:ilvl w:val="0"/>
          <w:numId w:val="40"/>
        </w:numPr>
        <w:rPr>
          <w:rFonts w:ascii="Arial" w:hAnsi="Arial" w:cs="Arial"/>
        </w:rPr>
      </w:pPr>
      <w:r w:rsidRPr="001A13D1">
        <w:rPr>
          <w:rFonts w:ascii="Arial" w:hAnsi="Arial" w:cs="Arial"/>
        </w:rPr>
        <w:t>T</w:t>
      </w:r>
      <w:r w:rsidR="0078151A" w:rsidRPr="001A13D1">
        <w:rPr>
          <w:rFonts w:ascii="Arial" w:hAnsi="Arial" w:cs="Arial"/>
        </w:rPr>
        <w:t>itle</w:t>
      </w:r>
    </w:p>
    <w:p w14:paraId="2BC2E0FC" w14:textId="77777777" w:rsidR="00723079" w:rsidRPr="001A13D1" w:rsidRDefault="00723079" w:rsidP="00723079">
      <w:pPr>
        <w:pStyle w:val="ListParagraph"/>
        <w:numPr>
          <w:ilvl w:val="0"/>
          <w:numId w:val="40"/>
        </w:numPr>
        <w:rPr>
          <w:rFonts w:ascii="Arial" w:hAnsi="Arial" w:cs="Arial"/>
        </w:rPr>
      </w:pPr>
      <w:r w:rsidRPr="001A13D1">
        <w:rPr>
          <w:rFonts w:ascii="Arial" w:hAnsi="Arial" w:cs="Arial"/>
        </w:rPr>
        <w:t>T</w:t>
      </w:r>
      <w:r w:rsidR="0078151A" w:rsidRPr="001A13D1">
        <w:rPr>
          <w:rFonts w:ascii="Arial" w:hAnsi="Arial" w:cs="Arial"/>
        </w:rPr>
        <w:t>itle date</w:t>
      </w:r>
    </w:p>
    <w:p w14:paraId="74ACC837" w14:textId="77777777" w:rsidR="00723079" w:rsidRPr="001A13D1" w:rsidRDefault="00723079" w:rsidP="00723079">
      <w:pPr>
        <w:pStyle w:val="ListParagraph"/>
        <w:numPr>
          <w:ilvl w:val="0"/>
          <w:numId w:val="40"/>
        </w:numPr>
        <w:rPr>
          <w:rFonts w:ascii="Arial" w:hAnsi="Arial" w:cs="Arial"/>
        </w:rPr>
      </w:pPr>
      <w:r w:rsidRPr="001A13D1">
        <w:rPr>
          <w:rFonts w:ascii="Arial" w:hAnsi="Arial" w:cs="Arial"/>
        </w:rPr>
        <w:t>Date</w:t>
      </w:r>
      <w:r w:rsidR="0078151A" w:rsidRPr="001A13D1">
        <w:rPr>
          <w:rFonts w:ascii="Arial" w:hAnsi="Arial" w:cs="Arial"/>
        </w:rPr>
        <w:t xml:space="preserve"> of creation</w:t>
      </w:r>
    </w:p>
    <w:p w14:paraId="2EE2789A" w14:textId="6CBF157D" w:rsidR="00723079" w:rsidRPr="001A13D1" w:rsidRDefault="00723079" w:rsidP="00723079">
      <w:pPr>
        <w:pStyle w:val="ListParagraph"/>
        <w:numPr>
          <w:ilvl w:val="0"/>
          <w:numId w:val="40"/>
        </w:numPr>
        <w:rPr>
          <w:rFonts w:ascii="Arial" w:hAnsi="Arial" w:cs="Arial"/>
        </w:rPr>
      </w:pPr>
      <w:r w:rsidRPr="001A13D1">
        <w:rPr>
          <w:rFonts w:ascii="Arial" w:hAnsi="Arial" w:cs="Arial"/>
        </w:rPr>
        <w:t>Author</w:t>
      </w:r>
    </w:p>
    <w:p w14:paraId="79A85D49" w14:textId="1A590840" w:rsidR="001729CF" w:rsidRPr="001A13D1" w:rsidRDefault="001729CF" w:rsidP="00723079">
      <w:pPr>
        <w:pStyle w:val="ListParagraph"/>
        <w:numPr>
          <w:ilvl w:val="0"/>
          <w:numId w:val="40"/>
        </w:numPr>
        <w:rPr>
          <w:rFonts w:ascii="Arial" w:hAnsi="Arial" w:cs="Arial"/>
        </w:rPr>
      </w:pPr>
      <w:r w:rsidRPr="001A13D1">
        <w:rPr>
          <w:rFonts w:ascii="Arial" w:hAnsi="Arial" w:cs="Arial"/>
        </w:rPr>
        <w:t>Size</w:t>
      </w:r>
    </w:p>
    <w:p w14:paraId="74BE897F" w14:textId="74802D9F" w:rsidR="00723079" w:rsidRPr="001A13D1" w:rsidRDefault="00723079" w:rsidP="00723079">
      <w:pPr>
        <w:pStyle w:val="ListParagraph"/>
        <w:numPr>
          <w:ilvl w:val="0"/>
          <w:numId w:val="40"/>
        </w:numPr>
        <w:rPr>
          <w:rFonts w:ascii="Arial" w:hAnsi="Arial" w:cs="Arial"/>
        </w:rPr>
      </w:pPr>
      <w:r w:rsidRPr="001A13D1">
        <w:rPr>
          <w:rFonts w:ascii="Arial" w:hAnsi="Arial" w:cs="Arial"/>
        </w:rPr>
        <w:t>C</w:t>
      </w:r>
      <w:r w:rsidR="00191D5E" w:rsidRPr="001A13D1">
        <w:rPr>
          <w:rFonts w:ascii="Arial" w:hAnsi="Arial" w:cs="Arial"/>
        </w:rPr>
        <w:t>opyright information</w:t>
      </w:r>
    </w:p>
    <w:p w14:paraId="08D2CB07" w14:textId="09D5B923" w:rsidR="001F54C3" w:rsidRPr="001A13D1" w:rsidRDefault="00723079" w:rsidP="00723079">
      <w:pPr>
        <w:pStyle w:val="ListParagraph"/>
        <w:numPr>
          <w:ilvl w:val="0"/>
          <w:numId w:val="40"/>
        </w:numPr>
        <w:rPr>
          <w:rFonts w:ascii="Arial" w:hAnsi="Arial" w:cs="Arial"/>
        </w:rPr>
      </w:pPr>
      <w:r w:rsidRPr="001A13D1">
        <w:rPr>
          <w:rFonts w:ascii="Arial" w:hAnsi="Arial" w:cs="Arial"/>
        </w:rPr>
        <w:t>The</w:t>
      </w:r>
      <w:r w:rsidR="0078151A" w:rsidRPr="001A13D1">
        <w:rPr>
          <w:rFonts w:ascii="Arial" w:hAnsi="Arial" w:cs="Arial"/>
        </w:rPr>
        <w:t xml:space="preserve"> application </w:t>
      </w:r>
      <w:r w:rsidRPr="001A13D1">
        <w:rPr>
          <w:rFonts w:ascii="Arial" w:hAnsi="Arial" w:cs="Arial"/>
        </w:rPr>
        <w:t xml:space="preserve">which </w:t>
      </w:r>
      <w:r w:rsidR="0078151A" w:rsidRPr="001A13D1">
        <w:rPr>
          <w:rFonts w:ascii="Arial" w:hAnsi="Arial" w:cs="Arial"/>
        </w:rPr>
        <w:t>was used to create the file.</w:t>
      </w:r>
    </w:p>
    <w:p w14:paraId="672C331A" w14:textId="2627490B" w:rsidR="002950D4" w:rsidRPr="001A13D1" w:rsidRDefault="002950D4" w:rsidP="00C2541D">
      <w:pPr>
        <w:jc w:val="left"/>
      </w:pPr>
      <w:r w:rsidRPr="001A13D1">
        <w:t>The above information can be found via Windows Explorer</w:t>
      </w:r>
      <w:r w:rsidR="00AA10F8" w:rsidRPr="001A13D1">
        <w:t xml:space="preserve"> </w:t>
      </w:r>
      <w:r w:rsidRPr="001A13D1">
        <w:t>as part of the file property.</w:t>
      </w:r>
    </w:p>
    <w:p w14:paraId="7B03AA9A" w14:textId="0B202CFB" w:rsidR="00981296" w:rsidRPr="001A13D1" w:rsidRDefault="00981296" w:rsidP="007322D6">
      <w:pPr>
        <w:pStyle w:val="Heading1"/>
        <w:numPr>
          <w:ilvl w:val="0"/>
          <w:numId w:val="0"/>
        </w:numPr>
        <w:ind w:left="432"/>
      </w:pPr>
      <w:r w:rsidRPr="001A13D1">
        <w:rPr>
          <w:rStyle w:val="BodyTextChar1"/>
          <w:bCs w:val="0"/>
          <w:sz w:val="28"/>
        </w:rPr>
        <w:br w:type="page"/>
      </w:r>
      <w:bookmarkStart w:id="68" w:name="_Toc107027580"/>
      <w:bookmarkStart w:id="69" w:name="_Toc107027790"/>
      <w:bookmarkStart w:id="70" w:name="_Toc70333720"/>
      <w:r w:rsidRPr="001A13D1">
        <w:lastRenderedPageBreak/>
        <w:t>A</w:t>
      </w:r>
      <w:r w:rsidR="0095451C" w:rsidRPr="001A13D1">
        <w:t>ppendix</w:t>
      </w:r>
      <w:r w:rsidRPr="001A13D1">
        <w:t xml:space="preserve"> </w:t>
      </w:r>
      <w:r w:rsidR="00946FDF" w:rsidRPr="001A13D1">
        <w:t>A</w:t>
      </w:r>
      <w:r w:rsidRPr="001A13D1">
        <w:t>: R</w:t>
      </w:r>
      <w:r w:rsidR="00EC7915" w:rsidRPr="001A13D1">
        <w:t>eferences</w:t>
      </w:r>
      <w:bookmarkEnd w:id="3"/>
      <w:bookmarkEnd w:id="68"/>
      <w:bookmarkEnd w:id="69"/>
      <w:bookmarkEnd w:id="70"/>
    </w:p>
    <w:p w14:paraId="7431AE69" w14:textId="02AA45F1" w:rsidR="00981296" w:rsidRPr="001A13D1" w:rsidRDefault="00981296" w:rsidP="00BE2405">
      <w:pPr>
        <w:pStyle w:val="InfoBlue"/>
        <w:rPr>
          <w:i w:val="0"/>
          <w:color w:val="auto"/>
        </w:rPr>
      </w:pPr>
      <w:r w:rsidRPr="001A13D1">
        <w:rPr>
          <w:i w:val="0"/>
          <w:color w:val="auto"/>
        </w:rPr>
        <w:t xml:space="preserve"> The following table summarizes the documents referenced in this document.</w:t>
      </w:r>
    </w:p>
    <w:tbl>
      <w:tblPr>
        <w:tblW w:w="42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3505"/>
        <w:gridCol w:w="4446"/>
      </w:tblGrid>
      <w:tr w:rsidR="00D05340" w:rsidRPr="001A13D1" w14:paraId="6C2F0046" w14:textId="77777777" w:rsidTr="001A1122">
        <w:trPr>
          <w:trHeight w:val="70"/>
          <w:jc w:val="center"/>
        </w:trPr>
        <w:tc>
          <w:tcPr>
            <w:tcW w:w="2204" w:type="pct"/>
            <w:shd w:val="clear" w:color="auto" w:fill="F3F3F3"/>
          </w:tcPr>
          <w:p w14:paraId="30FCD666" w14:textId="77777777" w:rsidR="00D05340" w:rsidRPr="001A13D1" w:rsidRDefault="00D05340" w:rsidP="00931384">
            <w:pPr>
              <w:pStyle w:val="BodyText"/>
              <w:spacing w:before="0" w:after="0"/>
              <w:ind w:left="0"/>
              <w:jc w:val="center"/>
              <w:rPr>
                <w:b/>
              </w:rPr>
            </w:pPr>
            <w:r w:rsidRPr="001A13D1">
              <w:rPr>
                <w:b/>
              </w:rPr>
              <w:t>Document Name</w:t>
            </w:r>
          </w:p>
        </w:tc>
        <w:tc>
          <w:tcPr>
            <w:tcW w:w="2796" w:type="pct"/>
            <w:shd w:val="clear" w:color="auto" w:fill="F3F3F3"/>
          </w:tcPr>
          <w:p w14:paraId="6EB9E264" w14:textId="77777777" w:rsidR="00D05340" w:rsidRPr="001A13D1" w:rsidRDefault="00D05340" w:rsidP="00931384">
            <w:pPr>
              <w:pStyle w:val="BodyText"/>
              <w:spacing w:before="0" w:after="0"/>
              <w:ind w:left="0"/>
              <w:jc w:val="center"/>
              <w:rPr>
                <w:b/>
              </w:rPr>
            </w:pPr>
            <w:r w:rsidRPr="001A13D1">
              <w:rPr>
                <w:b/>
              </w:rPr>
              <w:t>Description</w:t>
            </w:r>
          </w:p>
        </w:tc>
      </w:tr>
      <w:tr w:rsidR="00D05340" w:rsidRPr="001A13D1" w14:paraId="37D193B0" w14:textId="77777777" w:rsidTr="001A1122">
        <w:trPr>
          <w:trHeight w:val="482"/>
          <w:jc w:val="center"/>
        </w:trPr>
        <w:tc>
          <w:tcPr>
            <w:tcW w:w="2204" w:type="pct"/>
          </w:tcPr>
          <w:p w14:paraId="622A77A3" w14:textId="5FB89024" w:rsidR="00D05340" w:rsidRPr="001A13D1" w:rsidRDefault="00EC7915" w:rsidP="008A7CB6">
            <w:pPr>
              <w:pStyle w:val="BodyText"/>
              <w:spacing w:before="0" w:after="0"/>
              <w:ind w:left="0"/>
              <w:jc w:val="left"/>
              <w:rPr>
                <w:i/>
                <w:sz w:val="20"/>
                <w:szCs w:val="20"/>
              </w:rPr>
            </w:pPr>
            <w:r w:rsidRPr="001A13D1">
              <w:rPr>
                <w:i/>
                <w:sz w:val="20"/>
                <w:szCs w:val="20"/>
              </w:rPr>
              <w:t>CB-NCCAN Intake Document</w:t>
            </w:r>
          </w:p>
        </w:tc>
        <w:tc>
          <w:tcPr>
            <w:tcW w:w="2796" w:type="pct"/>
          </w:tcPr>
          <w:p w14:paraId="123C8BF3" w14:textId="2081674D" w:rsidR="00D05340" w:rsidRPr="001A13D1" w:rsidRDefault="00DA3C67" w:rsidP="008A7CB6">
            <w:pPr>
              <w:pStyle w:val="BodyText"/>
              <w:spacing w:before="0" w:after="0"/>
              <w:ind w:left="0"/>
              <w:jc w:val="left"/>
              <w:rPr>
                <w:i/>
                <w:sz w:val="20"/>
                <w:szCs w:val="20"/>
              </w:rPr>
            </w:pPr>
            <w:r w:rsidRPr="001A13D1">
              <w:rPr>
                <w:i/>
                <w:sz w:val="20"/>
                <w:szCs w:val="20"/>
              </w:rPr>
              <w:t>Initial request made by the program office</w:t>
            </w:r>
          </w:p>
        </w:tc>
      </w:tr>
      <w:tr w:rsidR="00D05340" w:rsidRPr="001A13D1" w14:paraId="5FBD2AD5" w14:textId="77777777" w:rsidTr="001A1122">
        <w:trPr>
          <w:trHeight w:val="70"/>
          <w:jc w:val="center"/>
        </w:trPr>
        <w:tc>
          <w:tcPr>
            <w:tcW w:w="2204" w:type="pct"/>
          </w:tcPr>
          <w:p w14:paraId="7E1B996E" w14:textId="267E20E3" w:rsidR="00D05340" w:rsidRPr="001A13D1" w:rsidRDefault="005A73CF" w:rsidP="008A7CB6">
            <w:pPr>
              <w:pStyle w:val="BodyText"/>
              <w:spacing w:before="0" w:after="0"/>
              <w:ind w:left="0"/>
              <w:jc w:val="left"/>
              <w:rPr>
                <w:i/>
                <w:sz w:val="20"/>
                <w:szCs w:val="20"/>
              </w:rPr>
            </w:pPr>
            <w:r w:rsidRPr="001A13D1">
              <w:rPr>
                <w:i/>
                <w:sz w:val="20"/>
                <w:szCs w:val="20"/>
              </w:rPr>
              <w:t>E</w:t>
            </w:r>
            <w:r w:rsidR="004B3A58" w:rsidRPr="001A13D1">
              <w:rPr>
                <w:i/>
                <w:sz w:val="20"/>
                <w:szCs w:val="20"/>
              </w:rPr>
              <w:t>p</w:t>
            </w:r>
            <w:r w:rsidRPr="001A13D1">
              <w:rPr>
                <w:i/>
                <w:sz w:val="20"/>
                <w:szCs w:val="20"/>
              </w:rPr>
              <w:t>son – The Workforce DS-70000</w:t>
            </w:r>
          </w:p>
        </w:tc>
        <w:tc>
          <w:tcPr>
            <w:tcW w:w="2796" w:type="pct"/>
          </w:tcPr>
          <w:p w14:paraId="03DA10A5" w14:textId="32761FC2" w:rsidR="00D05340" w:rsidRPr="001A13D1" w:rsidRDefault="005A73CF" w:rsidP="008A7CB6">
            <w:pPr>
              <w:pStyle w:val="BodyText"/>
              <w:spacing w:before="0" w:after="0"/>
              <w:ind w:left="0"/>
              <w:jc w:val="left"/>
              <w:rPr>
                <w:i/>
                <w:sz w:val="20"/>
                <w:szCs w:val="20"/>
              </w:rPr>
            </w:pPr>
            <w:r w:rsidRPr="001A13D1">
              <w:rPr>
                <w:i/>
                <w:sz w:val="20"/>
                <w:szCs w:val="20"/>
              </w:rPr>
              <w:t xml:space="preserve">Technical </w:t>
            </w:r>
            <w:r w:rsidR="00EF4FCB" w:rsidRPr="001A13D1">
              <w:rPr>
                <w:i/>
                <w:sz w:val="20"/>
                <w:szCs w:val="20"/>
              </w:rPr>
              <w:t>S</w:t>
            </w:r>
            <w:r w:rsidRPr="001A13D1">
              <w:rPr>
                <w:i/>
                <w:sz w:val="20"/>
                <w:szCs w:val="20"/>
              </w:rPr>
              <w:t>pecs</w:t>
            </w:r>
          </w:p>
        </w:tc>
      </w:tr>
      <w:tr w:rsidR="00D05340" w:rsidRPr="001A13D1" w14:paraId="7E1E547A" w14:textId="77777777" w:rsidTr="001A1122">
        <w:trPr>
          <w:trHeight w:val="70"/>
          <w:jc w:val="center"/>
        </w:trPr>
        <w:tc>
          <w:tcPr>
            <w:tcW w:w="2204" w:type="pct"/>
          </w:tcPr>
          <w:p w14:paraId="7721239D" w14:textId="7B0161BC" w:rsidR="00D05340" w:rsidRPr="001A13D1" w:rsidRDefault="005A73CF" w:rsidP="00931384">
            <w:pPr>
              <w:pStyle w:val="BodyText"/>
              <w:spacing w:before="0" w:after="0"/>
              <w:ind w:left="0"/>
              <w:jc w:val="left"/>
              <w:rPr>
                <w:i/>
                <w:sz w:val="20"/>
                <w:szCs w:val="20"/>
              </w:rPr>
            </w:pPr>
            <w:r w:rsidRPr="001A13D1">
              <w:rPr>
                <w:i/>
                <w:sz w:val="20"/>
                <w:szCs w:val="20"/>
              </w:rPr>
              <w:t>Kodak – S2085f</w:t>
            </w:r>
          </w:p>
        </w:tc>
        <w:tc>
          <w:tcPr>
            <w:tcW w:w="2796" w:type="pct"/>
          </w:tcPr>
          <w:p w14:paraId="4D603000" w14:textId="5C56CB5E" w:rsidR="00D05340" w:rsidRPr="001A13D1" w:rsidRDefault="005A73CF" w:rsidP="00931384">
            <w:pPr>
              <w:pStyle w:val="BodyText"/>
              <w:spacing w:before="0" w:after="0"/>
              <w:ind w:left="0"/>
              <w:jc w:val="left"/>
              <w:rPr>
                <w:i/>
                <w:sz w:val="20"/>
                <w:szCs w:val="20"/>
              </w:rPr>
            </w:pPr>
            <w:r w:rsidRPr="001A13D1">
              <w:rPr>
                <w:i/>
                <w:sz w:val="20"/>
                <w:szCs w:val="20"/>
              </w:rPr>
              <w:t>Technical Specs</w:t>
            </w:r>
          </w:p>
        </w:tc>
      </w:tr>
      <w:tr w:rsidR="005A73CF" w:rsidRPr="001A13D1" w14:paraId="54A6139E" w14:textId="77777777" w:rsidTr="001A1122">
        <w:trPr>
          <w:trHeight w:val="70"/>
          <w:jc w:val="center"/>
        </w:trPr>
        <w:tc>
          <w:tcPr>
            <w:tcW w:w="2204" w:type="pct"/>
          </w:tcPr>
          <w:p w14:paraId="6C60E2D3" w14:textId="407325F8" w:rsidR="005A73CF" w:rsidRPr="001A13D1" w:rsidRDefault="00EF4FCB" w:rsidP="00931384">
            <w:pPr>
              <w:pStyle w:val="BodyText"/>
              <w:spacing w:before="0" w:after="0"/>
              <w:ind w:left="0"/>
              <w:jc w:val="left"/>
              <w:rPr>
                <w:i/>
                <w:sz w:val="20"/>
                <w:szCs w:val="20"/>
              </w:rPr>
            </w:pPr>
            <w:r w:rsidRPr="001A13D1">
              <w:rPr>
                <w:i/>
                <w:sz w:val="20"/>
                <w:szCs w:val="20"/>
              </w:rPr>
              <w:t xml:space="preserve">Cannon </w:t>
            </w:r>
            <w:proofErr w:type="spellStart"/>
            <w:r w:rsidRPr="001A13D1">
              <w:rPr>
                <w:i/>
                <w:sz w:val="20"/>
                <w:szCs w:val="20"/>
              </w:rPr>
              <w:t>imageFORMULA</w:t>
            </w:r>
            <w:proofErr w:type="spellEnd"/>
            <w:r w:rsidRPr="001A13D1">
              <w:rPr>
                <w:i/>
                <w:sz w:val="20"/>
                <w:szCs w:val="20"/>
              </w:rPr>
              <w:t xml:space="preserve"> DR-6010C</w:t>
            </w:r>
          </w:p>
        </w:tc>
        <w:tc>
          <w:tcPr>
            <w:tcW w:w="2796" w:type="pct"/>
          </w:tcPr>
          <w:p w14:paraId="5BEAAAC4" w14:textId="497350EF" w:rsidR="005A73CF" w:rsidRPr="001A13D1" w:rsidRDefault="00EF4FCB" w:rsidP="00931384">
            <w:pPr>
              <w:pStyle w:val="BodyText"/>
              <w:spacing w:before="0" w:after="0"/>
              <w:ind w:left="0"/>
              <w:jc w:val="left"/>
              <w:rPr>
                <w:i/>
                <w:sz w:val="20"/>
                <w:szCs w:val="20"/>
              </w:rPr>
            </w:pPr>
            <w:r w:rsidRPr="001A13D1">
              <w:rPr>
                <w:i/>
                <w:sz w:val="20"/>
                <w:szCs w:val="20"/>
              </w:rPr>
              <w:t>Technical Specs</w:t>
            </w:r>
          </w:p>
        </w:tc>
      </w:tr>
    </w:tbl>
    <w:p w14:paraId="317A8547" w14:textId="77777777" w:rsidR="00FB11C2" w:rsidRPr="001A13D1" w:rsidRDefault="00FB11C2" w:rsidP="00C25F42">
      <w:pPr>
        <w:ind w:left="0"/>
        <w:rPr>
          <w:sz w:val="20"/>
        </w:rPr>
      </w:pPr>
    </w:p>
    <w:p w14:paraId="6EB34E0A" w14:textId="1DEB6E2B" w:rsidR="00FB11C2" w:rsidRPr="001A13D1" w:rsidRDefault="00FB11C2" w:rsidP="00C25F42">
      <w:pPr>
        <w:ind w:left="0"/>
        <w:rPr>
          <w:sz w:val="20"/>
        </w:rPr>
      </w:pPr>
    </w:p>
    <w:sectPr w:rsidR="00FB11C2" w:rsidRPr="001A13D1" w:rsidSect="000E2C50">
      <w:headerReference w:type="default" r:id="rId20"/>
      <w:footerReference w:type="default" r:id="rId21"/>
      <w:headerReference w:type="first" r:id="rId22"/>
      <w:footerReference w:type="first" r:id="rId23"/>
      <w:pgSz w:w="12240" w:h="15840" w:code="1"/>
      <w:pgMar w:top="979" w:right="1440" w:bottom="648" w:left="1440" w:header="720" w:footer="720" w:gutter="432"/>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Blake, Sebrina (ACF)" w:date="2021-05-12T09:07:00Z" w:initials="BS(">
    <w:p w14:paraId="4B143D6E" w14:textId="2505D5CE" w:rsidR="00683C9C" w:rsidRDefault="00683C9C">
      <w:pPr>
        <w:pStyle w:val="CommentText"/>
      </w:pPr>
      <w:r>
        <w:rPr>
          <w:rStyle w:val="CommentReference"/>
        </w:rPr>
        <w:annotationRef/>
      </w:r>
      <w:r>
        <w:t>Do we mean facilities here?  Is this just for Switzer or regional offices as well?</w:t>
      </w:r>
    </w:p>
  </w:comment>
  <w:comment w:id="17" w:author="Blake, Sebrina (ACF)" w:date="2021-05-12T09:08:00Z" w:initials="BS(">
    <w:p w14:paraId="6BE818A0" w14:textId="21E5FC55" w:rsidR="00683C9C" w:rsidRDefault="00683C9C">
      <w:pPr>
        <w:pStyle w:val="CommentText"/>
      </w:pPr>
      <w:r>
        <w:rPr>
          <w:rStyle w:val="CommentReference"/>
        </w:rPr>
        <w:annotationRef/>
      </w:r>
      <w:r>
        <w:t>Are we thinking there would be something cloud related?  Not sure I understand this when the first built states that SWIFT is the destination for the scanned mail.</w:t>
      </w:r>
    </w:p>
  </w:comment>
  <w:comment w:id="26" w:author="Blake, Sebrina (ACF)" w:date="2021-05-12T09:11:00Z" w:initials="BS(">
    <w:p w14:paraId="0F0E0FC4" w14:textId="76D15DBE" w:rsidR="00683C9C" w:rsidRDefault="00683C9C">
      <w:pPr>
        <w:pStyle w:val="CommentText"/>
      </w:pPr>
      <w:r>
        <w:rPr>
          <w:rStyle w:val="CommentReference"/>
        </w:rPr>
        <w:annotationRef/>
      </w:r>
      <w:r>
        <w:t>Not sure it is clear what the distinction between user role and type is.  Which would get an account created in the solution, or created in SWIFT?</w:t>
      </w:r>
    </w:p>
  </w:comment>
  <w:comment w:id="33" w:author="Blake, Sebrina (ACF)" w:date="2021-05-12T09:13:00Z" w:initials="BS(">
    <w:p w14:paraId="59063E67" w14:textId="171F1F03" w:rsidR="00683C9C" w:rsidRDefault="00683C9C">
      <w:pPr>
        <w:pStyle w:val="CommentText"/>
      </w:pPr>
      <w:r>
        <w:rPr>
          <w:rStyle w:val="CommentReference"/>
        </w:rPr>
        <w:annotationRef/>
      </w:r>
      <w:r>
        <w:t>Should this be a bullet? Is the statement incomplete?</w:t>
      </w:r>
    </w:p>
  </w:comment>
  <w:comment w:id="36" w:author="Blake, Sebrina (ACF)" w:date="2021-05-12T09:14:00Z" w:initials="BS(">
    <w:p w14:paraId="2897268B" w14:textId="1760B2D8" w:rsidR="00683C9C" w:rsidRDefault="00683C9C">
      <w:pPr>
        <w:pStyle w:val="CommentText"/>
      </w:pPr>
      <w:r>
        <w:rPr>
          <w:rStyle w:val="CommentReference"/>
        </w:rPr>
        <w:annotationRef/>
      </w:r>
      <w:r>
        <w:t>What do we mean by scheduled?</w:t>
      </w:r>
    </w:p>
  </w:comment>
  <w:comment w:id="39" w:author="Blake, Sebrina (ACF)" w:date="2021-05-12T09:15:00Z" w:initials="BS(">
    <w:p w14:paraId="73B9BE1D" w14:textId="52885751" w:rsidR="00683C9C" w:rsidRDefault="00683C9C">
      <w:pPr>
        <w:pStyle w:val="CommentText"/>
      </w:pPr>
      <w:r>
        <w:rPr>
          <w:rStyle w:val="CommentReference"/>
        </w:rPr>
        <w:annotationRef/>
      </w:r>
      <w:r>
        <w:t>Are there times periods that we wouldn’t want uploads to happen?  Please clarify/explain the scheduling.</w:t>
      </w:r>
    </w:p>
  </w:comment>
  <w:comment w:id="43" w:author="Blake, Sebrina (ACF)" w:date="2021-05-12T09:16:00Z" w:initials="BS(">
    <w:p w14:paraId="538AA082" w14:textId="79EE1E44" w:rsidR="00683C9C" w:rsidRDefault="00683C9C">
      <w:pPr>
        <w:pStyle w:val="CommentText"/>
      </w:pPr>
      <w:r>
        <w:rPr>
          <w:rStyle w:val="CommentReference"/>
        </w:rPr>
        <w:annotationRef/>
      </w:r>
      <w:r>
        <w:t>What does minimum mean here?</w:t>
      </w:r>
    </w:p>
  </w:comment>
  <w:comment w:id="44" w:author="Blake, Sebrina (ACF)" w:date="2021-05-12T09:17:00Z" w:initials="BS(">
    <w:p w14:paraId="3F0C188E" w14:textId="1458F49C" w:rsidR="00683C9C" w:rsidRDefault="00683C9C">
      <w:pPr>
        <w:pStyle w:val="CommentText"/>
      </w:pPr>
      <w:r>
        <w:rPr>
          <w:rStyle w:val="CommentReference"/>
        </w:rPr>
        <w:annotationRef/>
      </w:r>
      <w:r w:rsidR="009A0BF2">
        <w:t>What does this mean?</w:t>
      </w:r>
    </w:p>
  </w:comment>
  <w:comment w:id="46" w:author="Blake, Sebrina (ACF)" w:date="2021-05-12T09:18:00Z" w:initials="BS(">
    <w:p w14:paraId="33ACB347" w14:textId="2196603A" w:rsidR="009A0BF2" w:rsidRDefault="009A0BF2">
      <w:pPr>
        <w:pStyle w:val="CommentText"/>
      </w:pPr>
      <w:r>
        <w:rPr>
          <w:rStyle w:val="CommentReference"/>
        </w:rPr>
        <w:annotationRef/>
      </w:r>
      <w:r>
        <w:t>Stating a contract is not a requirement.  Please refer to the NFR document to identify better supportability requirements, like ease of use and maintenance.</w:t>
      </w:r>
    </w:p>
  </w:comment>
  <w:comment w:id="47" w:author="Blake, Sebrina (ACF)" w:date="2021-05-12T09:19:00Z" w:initials="BS(">
    <w:p w14:paraId="20F650D6" w14:textId="6A4EEDC7" w:rsidR="009A0BF2" w:rsidRDefault="009A0BF2">
      <w:pPr>
        <w:pStyle w:val="CommentText"/>
      </w:pPr>
      <w:r>
        <w:rPr>
          <w:rStyle w:val="CommentReference"/>
        </w:rPr>
        <w:annotationRef/>
      </w:r>
      <w:r>
        <w:t>See comment above.</w:t>
      </w:r>
    </w:p>
  </w:comment>
  <w:comment w:id="51" w:author="Blake, Sebrina (ACF)" w:date="2021-05-12T09:20:00Z" w:initials="BS(">
    <w:p w14:paraId="7104CB20" w14:textId="4534F667" w:rsidR="009A0BF2" w:rsidRDefault="009A0BF2">
      <w:pPr>
        <w:pStyle w:val="CommentText"/>
      </w:pPr>
      <w:r>
        <w:rPr>
          <w:rStyle w:val="CommentReference"/>
        </w:rPr>
        <w:annotationRef/>
      </w:r>
      <w:r>
        <w:t>Why?</w:t>
      </w:r>
    </w:p>
  </w:comment>
  <w:comment w:id="52" w:author="Blake, Sebrina (ACF)" w:date="2021-05-12T09:20:00Z" w:initials="BS(">
    <w:p w14:paraId="1BDDA3AA" w14:textId="29CBD783" w:rsidR="009A0BF2" w:rsidRDefault="009A0BF2">
      <w:pPr>
        <w:pStyle w:val="CommentText"/>
      </w:pPr>
      <w:r>
        <w:rPr>
          <w:rStyle w:val="CommentReference"/>
        </w:rPr>
        <w:annotationRef/>
      </w:r>
      <w:r>
        <w:t>Why?</w:t>
      </w:r>
    </w:p>
  </w:comment>
  <w:comment w:id="53" w:author="Blake, Sebrina (ACF)" w:date="2021-05-12T09:20:00Z" w:initials="BS(">
    <w:p w14:paraId="0C178EA4" w14:textId="132A3C77" w:rsidR="009A0BF2" w:rsidRDefault="009A0BF2">
      <w:pPr>
        <w:pStyle w:val="CommentText"/>
      </w:pPr>
      <w:r>
        <w:rPr>
          <w:rStyle w:val="CommentReference"/>
        </w:rPr>
        <w:annotationRef/>
      </w:r>
      <w:r>
        <w:t>Why?</w:t>
      </w:r>
    </w:p>
  </w:comment>
  <w:comment w:id="54" w:author="Blake, Sebrina (ACF)" w:date="2021-05-12T09:21:00Z" w:initials="BS(">
    <w:p w14:paraId="565E5920" w14:textId="507F97EC" w:rsidR="009A0BF2" w:rsidRDefault="009A0BF2">
      <w:pPr>
        <w:pStyle w:val="CommentText"/>
      </w:pPr>
      <w:r>
        <w:rPr>
          <w:rStyle w:val="CommentReference"/>
        </w:rPr>
        <w:annotationRef/>
      </w:r>
      <w:r>
        <w:t>Why?</w:t>
      </w:r>
    </w:p>
  </w:comment>
  <w:comment w:id="66" w:author="Blake, Sebrina (ACF)" w:date="2021-05-12T09:23:00Z" w:initials="BS(">
    <w:p w14:paraId="49F410ED" w14:textId="1B2E44DC" w:rsidR="009A0BF2" w:rsidRDefault="009A0BF2">
      <w:pPr>
        <w:pStyle w:val="CommentText"/>
      </w:pPr>
      <w:r>
        <w:rPr>
          <w:rStyle w:val="CommentReference"/>
        </w:rPr>
        <w:annotationRef/>
      </w:r>
      <w:r>
        <w:t xml:space="preserve">Are these file types that SWIFT </w:t>
      </w:r>
      <w:r>
        <w:t>accepts?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143D6E" w15:done="0"/>
  <w15:commentEx w15:paraId="6BE818A0" w15:done="0"/>
  <w15:commentEx w15:paraId="0F0E0FC4" w15:done="0"/>
  <w15:commentEx w15:paraId="59063E67" w15:done="0"/>
  <w15:commentEx w15:paraId="2897268B" w15:done="0"/>
  <w15:commentEx w15:paraId="73B9BE1D" w15:done="0"/>
  <w15:commentEx w15:paraId="538AA082" w15:done="0"/>
  <w15:commentEx w15:paraId="3F0C188E" w15:done="0"/>
  <w15:commentEx w15:paraId="33ACB347" w15:done="0"/>
  <w15:commentEx w15:paraId="20F650D6" w15:done="0"/>
  <w15:commentEx w15:paraId="7104CB20" w15:done="0"/>
  <w15:commentEx w15:paraId="1BDDA3AA" w15:done="0"/>
  <w15:commentEx w15:paraId="0C178EA4" w15:done="0"/>
  <w15:commentEx w15:paraId="565E5920" w15:done="0"/>
  <w15:commentEx w15:paraId="49F410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61957" w16cex:dateUtc="2021-05-12T13:07:00Z"/>
  <w16cex:commentExtensible w16cex:durableId="24461992" w16cex:dateUtc="2021-05-12T13:08:00Z"/>
  <w16cex:commentExtensible w16cex:durableId="24461A3E" w16cex:dateUtc="2021-05-12T13:11:00Z"/>
  <w16cex:commentExtensible w16cex:durableId="24461AA9" w16cex:dateUtc="2021-05-12T13:13:00Z"/>
  <w16cex:commentExtensible w16cex:durableId="24461AE2" w16cex:dateUtc="2021-05-12T13:14:00Z"/>
  <w16cex:commentExtensible w16cex:durableId="24461B2F" w16cex:dateUtc="2021-05-12T13:15:00Z"/>
  <w16cex:commentExtensible w16cex:durableId="24461B85" w16cex:dateUtc="2021-05-12T13:16:00Z"/>
  <w16cex:commentExtensible w16cex:durableId="24461BAE" w16cex:dateUtc="2021-05-12T13:17:00Z"/>
  <w16cex:commentExtensible w16cex:durableId="24461BDA" w16cex:dateUtc="2021-05-12T13:18:00Z"/>
  <w16cex:commentExtensible w16cex:durableId="24461C28" w16cex:dateUtc="2021-05-12T13:19:00Z"/>
  <w16cex:commentExtensible w16cex:durableId="24461C5C" w16cex:dateUtc="2021-05-12T13:20:00Z"/>
  <w16cex:commentExtensible w16cex:durableId="24461C67" w16cex:dateUtc="2021-05-12T13:20:00Z"/>
  <w16cex:commentExtensible w16cex:durableId="24461C76" w16cex:dateUtc="2021-05-12T13:20:00Z"/>
  <w16cex:commentExtensible w16cex:durableId="24461C85" w16cex:dateUtc="2021-05-12T13:21:00Z"/>
  <w16cex:commentExtensible w16cex:durableId="24461D0D" w16cex:dateUtc="2021-05-12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143D6E" w16cid:durableId="24461957"/>
  <w16cid:commentId w16cid:paraId="6BE818A0" w16cid:durableId="24461992"/>
  <w16cid:commentId w16cid:paraId="0F0E0FC4" w16cid:durableId="24461A3E"/>
  <w16cid:commentId w16cid:paraId="59063E67" w16cid:durableId="24461AA9"/>
  <w16cid:commentId w16cid:paraId="2897268B" w16cid:durableId="24461AE2"/>
  <w16cid:commentId w16cid:paraId="73B9BE1D" w16cid:durableId="24461B2F"/>
  <w16cid:commentId w16cid:paraId="538AA082" w16cid:durableId="24461B85"/>
  <w16cid:commentId w16cid:paraId="3F0C188E" w16cid:durableId="24461BAE"/>
  <w16cid:commentId w16cid:paraId="33ACB347" w16cid:durableId="24461BDA"/>
  <w16cid:commentId w16cid:paraId="20F650D6" w16cid:durableId="24461C28"/>
  <w16cid:commentId w16cid:paraId="7104CB20" w16cid:durableId="24461C5C"/>
  <w16cid:commentId w16cid:paraId="1BDDA3AA" w16cid:durableId="24461C67"/>
  <w16cid:commentId w16cid:paraId="0C178EA4" w16cid:durableId="24461C76"/>
  <w16cid:commentId w16cid:paraId="565E5920" w16cid:durableId="24461C85"/>
  <w16cid:commentId w16cid:paraId="49F410ED" w16cid:durableId="24461D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DF80C" w14:textId="77777777" w:rsidR="006544B5" w:rsidRDefault="006544B5">
      <w:r>
        <w:separator/>
      </w:r>
    </w:p>
  </w:endnote>
  <w:endnote w:type="continuationSeparator" w:id="0">
    <w:p w14:paraId="10F1665D" w14:textId="77777777" w:rsidR="006544B5" w:rsidRDefault="0065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502F5" w14:textId="4DB54C35" w:rsidR="00683C9C" w:rsidRDefault="00683C9C" w:rsidP="00040EBA">
    <w:pPr>
      <w:pStyle w:val="Footer"/>
      <w:pBdr>
        <w:top w:val="single" w:sz="18" w:space="2" w:color="auto"/>
      </w:pBdr>
      <w:tabs>
        <w:tab w:val="clear" w:pos="4320"/>
        <w:tab w:val="clear" w:pos="8640"/>
        <w:tab w:val="center" w:pos="4680"/>
        <w:tab w:val="right" w:pos="9360"/>
      </w:tabs>
      <w:ind w:left="0"/>
      <w:jc w:val="center"/>
      <w:rPr>
        <w:bCs/>
        <w:sz w:val="18"/>
        <w:szCs w:val="18"/>
      </w:rPr>
    </w:pPr>
    <w:r>
      <w:rPr>
        <w:bCs/>
        <w:sz w:val="18"/>
        <w:szCs w:val="18"/>
      </w:rPr>
      <w:fldChar w:fldCharType="begin"/>
    </w:r>
    <w:r>
      <w:rPr>
        <w:bCs/>
        <w:sz w:val="18"/>
        <w:szCs w:val="18"/>
      </w:rPr>
      <w:instrText xml:space="preserve"> DOCPROPERTY  Title  \* MERGEFORMAT </w:instrText>
    </w:r>
    <w:r>
      <w:rPr>
        <w:bCs/>
        <w:sz w:val="18"/>
        <w:szCs w:val="18"/>
      </w:rPr>
      <w:fldChar w:fldCharType="separate"/>
    </w:r>
    <w:r>
      <w:rPr>
        <w:bCs/>
        <w:sz w:val="18"/>
        <w:szCs w:val="18"/>
      </w:rPr>
      <w:t>Requirements Definition</w:t>
    </w:r>
    <w:r>
      <w:rPr>
        <w:bCs/>
        <w:sz w:val="18"/>
        <w:szCs w:val="18"/>
      </w:rPr>
      <w:fldChar w:fldCharType="end"/>
    </w:r>
    <w:r>
      <w:rPr>
        <w:bCs/>
        <w:sz w:val="18"/>
        <w:szCs w:val="18"/>
      </w:rPr>
      <w:t xml:space="preserve"> (v1.4)</w:t>
    </w:r>
    <w:r>
      <w:rPr>
        <w:bCs/>
        <w:sz w:val="18"/>
        <w:szCs w:val="18"/>
      </w:rPr>
      <w:tab/>
    </w:r>
    <w:r>
      <w:rPr>
        <w:bCs/>
        <w:sz w:val="18"/>
        <w:szCs w:val="18"/>
      </w:rPr>
      <w:tab/>
    </w:r>
    <w:r w:rsidRPr="00040EBA">
      <w:rPr>
        <w:bCs/>
        <w:sz w:val="18"/>
        <w:szCs w:val="18"/>
      </w:rPr>
      <w:t>Page</w:t>
    </w:r>
    <w:r w:rsidRPr="00040EBA">
      <w:rPr>
        <w:b/>
        <w:sz w:val="18"/>
        <w:szCs w:val="18"/>
      </w:rPr>
      <w:t xml:space="preserve"> </w:t>
    </w:r>
    <w:r w:rsidRPr="00040EBA">
      <w:rPr>
        <w:sz w:val="18"/>
        <w:szCs w:val="18"/>
      </w:rPr>
      <w:fldChar w:fldCharType="begin"/>
    </w:r>
    <w:r w:rsidRPr="00040EBA">
      <w:rPr>
        <w:sz w:val="18"/>
        <w:szCs w:val="18"/>
      </w:rPr>
      <w:instrText xml:space="preserve"> PAGE </w:instrText>
    </w:r>
    <w:r w:rsidRPr="00040EBA">
      <w:rPr>
        <w:sz w:val="18"/>
        <w:szCs w:val="18"/>
      </w:rPr>
      <w:fldChar w:fldCharType="separate"/>
    </w:r>
    <w:r>
      <w:rPr>
        <w:noProof/>
        <w:sz w:val="18"/>
        <w:szCs w:val="18"/>
      </w:rPr>
      <w:t>4</w:t>
    </w:r>
    <w:r w:rsidRPr="00040EBA">
      <w:rPr>
        <w:sz w:val="18"/>
        <w:szCs w:val="18"/>
      </w:rPr>
      <w:fldChar w:fldCharType="end"/>
    </w:r>
    <w:r w:rsidRPr="00040EBA">
      <w:rPr>
        <w:sz w:val="18"/>
        <w:szCs w:val="18"/>
      </w:rPr>
      <w:t xml:space="preserve"> of </w:t>
    </w:r>
    <w:r w:rsidRPr="00040EBA">
      <w:rPr>
        <w:sz w:val="18"/>
        <w:szCs w:val="18"/>
      </w:rPr>
      <w:fldChar w:fldCharType="begin"/>
    </w:r>
    <w:r w:rsidRPr="00040EBA">
      <w:rPr>
        <w:sz w:val="18"/>
        <w:szCs w:val="18"/>
      </w:rPr>
      <w:instrText xml:space="preserve"> NUMPAGES </w:instrText>
    </w:r>
    <w:r w:rsidRPr="00040EBA">
      <w:rPr>
        <w:sz w:val="18"/>
        <w:szCs w:val="18"/>
      </w:rPr>
      <w:fldChar w:fldCharType="separate"/>
    </w:r>
    <w:r>
      <w:rPr>
        <w:noProof/>
        <w:sz w:val="18"/>
        <w:szCs w:val="18"/>
      </w:rPr>
      <w:t>14</w:t>
    </w:r>
    <w:r w:rsidRPr="00040EBA">
      <w:rPr>
        <w:sz w:val="18"/>
        <w:szCs w:val="18"/>
      </w:rPr>
      <w:fldChar w:fldCharType="end"/>
    </w:r>
    <w:r w:rsidRPr="008F050C" w:rsidDel="00040EBA">
      <w:rPr>
        <w:bCs/>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425C4" w14:textId="77777777" w:rsidR="00683C9C" w:rsidRDefault="00683C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D99BCE" w14:textId="77777777" w:rsidR="00683C9C" w:rsidRDefault="00683C9C">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2292E" w14:textId="77777777" w:rsidR="006544B5" w:rsidRDefault="006544B5">
      <w:r>
        <w:separator/>
      </w:r>
    </w:p>
  </w:footnote>
  <w:footnote w:type="continuationSeparator" w:id="0">
    <w:p w14:paraId="4D68B9D1" w14:textId="77777777" w:rsidR="006544B5" w:rsidRDefault="006544B5">
      <w:r>
        <w:continuationSeparator/>
      </w:r>
    </w:p>
  </w:footnote>
  <w:footnote w:id="1">
    <w:p w14:paraId="64267836" w14:textId="7CDE771A" w:rsidR="00683C9C" w:rsidRDefault="00683C9C">
      <w:pPr>
        <w:pStyle w:val="FootnoteText"/>
      </w:pPr>
      <w:r>
        <w:rPr>
          <w:rStyle w:val="FootnoteReference"/>
        </w:rPr>
        <w:footnoteRef/>
      </w:r>
      <w:r>
        <w:t xml:space="preserve"> See Section 5.1 for the As-Is Business Process Flow</w:t>
      </w:r>
    </w:p>
  </w:footnote>
  <w:footnote w:id="2">
    <w:p w14:paraId="0EB7CC75" w14:textId="7A4D029F" w:rsidR="00683C9C" w:rsidRDefault="00683C9C">
      <w:pPr>
        <w:pStyle w:val="FootnoteText"/>
      </w:pPr>
      <w:r>
        <w:rPr>
          <w:rStyle w:val="FootnoteReference"/>
        </w:rPr>
        <w:footnoteRef/>
      </w:r>
      <w:r>
        <w:t xml:space="preserve"> See Section 5.2 for the To-be Business Process Flow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70A43" w14:textId="0DE67BC9" w:rsidR="00683C9C" w:rsidRPr="00AD3289" w:rsidRDefault="00683C9C" w:rsidP="00AD3289">
    <w:pPr>
      <w:pStyle w:val="Header"/>
      <w:pBdr>
        <w:bottom w:val="single" w:sz="18" w:space="1" w:color="auto"/>
      </w:pBdr>
      <w:tabs>
        <w:tab w:val="clear" w:pos="8640"/>
        <w:tab w:val="right" w:pos="9360"/>
      </w:tabs>
      <w:spacing w:before="0" w:after="0"/>
      <w:ind w:left="14"/>
      <w:jc w:val="center"/>
      <w:rPr>
        <w:b/>
        <w:bCs/>
        <w:i/>
        <w:iCs/>
        <w:sz w:val="18"/>
        <w:szCs w:val="18"/>
      </w:rPr>
    </w:pPr>
    <w:r>
      <w:rPr>
        <w:b/>
        <w:i/>
        <w:sz w:val="18"/>
        <w:szCs w:val="18"/>
      </w:rPr>
      <w:t>Exec Sec Digital Mail Solution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D1C9A" w14:textId="77777777" w:rsidR="00683C9C" w:rsidRDefault="00683C9C">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946FDF">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3in;height:3in" o:bullet="t"/>
    </w:pict>
  </w:numPicBullet>
  <w:numPicBullet w:numPicBulletId="1">
    <w:pict>
      <v:shape id="_x0000_i1081" type="#_x0000_t75" style="width:3in;height:3in" o:bullet="t"/>
    </w:pict>
  </w:numPicBullet>
  <w:numPicBullet w:numPicBulletId="2">
    <w:pict>
      <v:shape id="_x0000_i1082" type="#_x0000_t75" style="width:3in;height:3in" o:bullet="t"/>
    </w:pict>
  </w:numPicBullet>
  <w:abstractNum w:abstractNumId="0" w15:restartNumberingAfterBreak="0">
    <w:nsid w:val="052C09F0"/>
    <w:multiLevelType w:val="hybridMultilevel"/>
    <w:tmpl w:val="41326AE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0069DB"/>
    <w:multiLevelType w:val="hybridMultilevel"/>
    <w:tmpl w:val="772E8130"/>
    <w:lvl w:ilvl="0" w:tplc="7D56D76C">
      <w:start w:val="1"/>
      <w:numFmt w:val="bullet"/>
      <w:lvlText w:val=""/>
      <w:lvlJc w:val="left"/>
      <w:pPr>
        <w:tabs>
          <w:tab w:val="num" w:pos="720"/>
        </w:tabs>
        <w:ind w:left="720" w:hanging="360"/>
      </w:pPr>
      <w:rPr>
        <w:rFonts w:ascii="Wingdings" w:hAnsi="Wingdings" w:hint="default"/>
      </w:rPr>
    </w:lvl>
    <w:lvl w:ilvl="1" w:tplc="0D560086" w:tentative="1">
      <w:start w:val="1"/>
      <w:numFmt w:val="bullet"/>
      <w:lvlText w:val=""/>
      <w:lvlJc w:val="left"/>
      <w:pPr>
        <w:tabs>
          <w:tab w:val="num" w:pos="1440"/>
        </w:tabs>
        <w:ind w:left="1440" w:hanging="360"/>
      </w:pPr>
      <w:rPr>
        <w:rFonts w:ascii="Wingdings" w:hAnsi="Wingdings" w:hint="default"/>
      </w:rPr>
    </w:lvl>
    <w:lvl w:ilvl="2" w:tplc="7F5EC172" w:tentative="1">
      <w:start w:val="1"/>
      <w:numFmt w:val="bullet"/>
      <w:lvlText w:val=""/>
      <w:lvlJc w:val="left"/>
      <w:pPr>
        <w:tabs>
          <w:tab w:val="num" w:pos="2160"/>
        </w:tabs>
        <w:ind w:left="2160" w:hanging="360"/>
      </w:pPr>
      <w:rPr>
        <w:rFonts w:ascii="Wingdings" w:hAnsi="Wingdings" w:hint="default"/>
      </w:rPr>
    </w:lvl>
    <w:lvl w:ilvl="3" w:tplc="EC06393E" w:tentative="1">
      <w:start w:val="1"/>
      <w:numFmt w:val="bullet"/>
      <w:lvlText w:val=""/>
      <w:lvlJc w:val="left"/>
      <w:pPr>
        <w:tabs>
          <w:tab w:val="num" w:pos="2880"/>
        </w:tabs>
        <w:ind w:left="2880" w:hanging="360"/>
      </w:pPr>
      <w:rPr>
        <w:rFonts w:ascii="Wingdings" w:hAnsi="Wingdings" w:hint="default"/>
      </w:rPr>
    </w:lvl>
    <w:lvl w:ilvl="4" w:tplc="8C1ED166" w:tentative="1">
      <w:start w:val="1"/>
      <w:numFmt w:val="bullet"/>
      <w:lvlText w:val=""/>
      <w:lvlJc w:val="left"/>
      <w:pPr>
        <w:tabs>
          <w:tab w:val="num" w:pos="3600"/>
        </w:tabs>
        <w:ind w:left="3600" w:hanging="360"/>
      </w:pPr>
      <w:rPr>
        <w:rFonts w:ascii="Wingdings" w:hAnsi="Wingdings" w:hint="default"/>
      </w:rPr>
    </w:lvl>
    <w:lvl w:ilvl="5" w:tplc="EC446DB8" w:tentative="1">
      <w:start w:val="1"/>
      <w:numFmt w:val="bullet"/>
      <w:lvlText w:val=""/>
      <w:lvlJc w:val="left"/>
      <w:pPr>
        <w:tabs>
          <w:tab w:val="num" w:pos="4320"/>
        </w:tabs>
        <w:ind w:left="4320" w:hanging="360"/>
      </w:pPr>
      <w:rPr>
        <w:rFonts w:ascii="Wingdings" w:hAnsi="Wingdings" w:hint="default"/>
      </w:rPr>
    </w:lvl>
    <w:lvl w:ilvl="6" w:tplc="9FCE26BC" w:tentative="1">
      <w:start w:val="1"/>
      <w:numFmt w:val="bullet"/>
      <w:lvlText w:val=""/>
      <w:lvlJc w:val="left"/>
      <w:pPr>
        <w:tabs>
          <w:tab w:val="num" w:pos="5040"/>
        </w:tabs>
        <w:ind w:left="5040" w:hanging="360"/>
      </w:pPr>
      <w:rPr>
        <w:rFonts w:ascii="Wingdings" w:hAnsi="Wingdings" w:hint="default"/>
      </w:rPr>
    </w:lvl>
    <w:lvl w:ilvl="7" w:tplc="76284E74" w:tentative="1">
      <w:start w:val="1"/>
      <w:numFmt w:val="bullet"/>
      <w:lvlText w:val=""/>
      <w:lvlJc w:val="left"/>
      <w:pPr>
        <w:tabs>
          <w:tab w:val="num" w:pos="5760"/>
        </w:tabs>
        <w:ind w:left="5760" w:hanging="360"/>
      </w:pPr>
      <w:rPr>
        <w:rFonts w:ascii="Wingdings" w:hAnsi="Wingdings" w:hint="default"/>
      </w:rPr>
    </w:lvl>
    <w:lvl w:ilvl="8" w:tplc="43020A8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155B95"/>
    <w:multiLevelType w:val="hybridMultilevel"/>
    <w:tmpl w:val="344CB270"/>
    <w:lvl w:ilvl="0" w:tplc="E62CD7F2">
      <w:start w:val="1"/>
      <w:numFmt w:val="bullet"/>
      <w:lvlText w:val=""/>
      <w:lvlJc w:val="left"/>
      <w:pPr>
        <w:tabs>
          <w:tab w:val="num" w:pos="936"/>
        </w:tabs>
        <w:ind w:left="936" w:hanging="360"/>
      </w:pPr>
      <w:rPr>
        <w:rFonts w:ascii="Wingdings" w:hAnsi="Wingdings" w:hint="default"/>
      </w:rPr>
    </w:lvl>
    <w:lvl w:ilvl="1" w:tplc="DC7619EA">
      <w:start w:val="1"/>
      <w:numFmt w:val="bullet"/>
      <w:lvlText w:val=""/>
      <w:lvlJc w:val="left"/>
      <w:pPr>
        <w:tabs>
          <w:tab w:val="num" w:pos="1656"/>
        </w:tabs>
        <w:ind w:left="1656" w:hanging="360"/>
      </w:pPr>
      <w:rPr>
        <w:rFonts w:ascii="Wingdings" w:hAnsi="Wingdings" w:hint="default"/>
      </w:rPr>
    </w:lvl>
    <w:lvl w:ilvl="2" w:tplc="954297D8">
      <w:start w:val="306"/>
      <w:numFmt w:val="bullet"/>
      <w:lvlText w:val=""/>
      <w:lvlJc w:val="left"/>
      <w:pPr>
        <w:tabs>
          <w:tab w:val="num" w:pos="2376"/>
        </w:tabs>
        <w:ind w:left="2376" w:hanging="360"/>
      </w:pPr>
      <w:rPr>
        <w:rFonts w:ascii="Wingdings" w:hAnsi="Wingdings" w:hint="default"/>
      </w:rPr>
    </w:lvl>
    <w:lvl w:ilvl="3" w:tplc="B254D7DC" w:tentative="1">
      <w:start w:val="1"/>
      <w:numFmt w:val="bullet"/>
      <w:lvlText w:val=""/>
      <w:lvlJc w:val="left"/>
      <w:pPr>
        <w:tabs>
          <w:tab w:val="num" w:pos="3096"/>
        </w:tabs>
        <w:ind w:left="3096" w:hanging="360"/>
      </w:pPr>
      <w:rPr>
        <w:rFonts w:ascii="Wingdings" w:hAnsi="Wingdings" w:hint="default"/>
      </w:rPr>
    </w:lvl>
    <w:lvl w:ilvl="4" w:tplc="BF92BBE8" w:tentative="1">
      <w:start w:val="1"/>
      <w:numFmt w:val="bullet"/>
      <w:lvlText w:val=""/>
      <w:lvlJc w:val="left"/>
      <w:pPr>
        <w:tabs>
          <w:tab w:val="num" w:pos="3816"/>
        </w:tabs>
        <w:ind w:left="3816" w:hanging="360"/>
      </w:pPr>
      <w:rPr>
        <w:rFonts w:ascii="Wingdings" w:hAnsi="Wingdings" w:hint="default"/>
      </w:rPr>
    </w:lvl>
    <w:lvl w:ilvl="5" w:tplc="534E4AEC" w:tentative="1">
      <w:start w:val="1"/>
      <w:numFmt w:val="bullet"/>
      <w:lvlText w:val=""/>
      <w:lvlJc w:val="left"/>
      <w:pPr>
        <w:tabs>
          <w:tab w:val="num" w:pos="4536"/>
        </w:tabs>
        <w:ind w:left="4536" w:hanging="360"/>
      </w:pPr>
      <w:rPr>
        <w:rFonts w:ascii="Wingdings" w:hAnsi="Wingdings" w:hint="default"/>
      </w:rPr>
    </w:lvl>
    <w:lvl w:ilvl="6" w:tplc="B3FC6AA2" w:tentative="1">
      <w:start w:val="1"/>
      <w:numFmt w:val="bullet"/>
      <w:lvlText w:val=""/>
      <w:lvlJc w:val="left"/>
      <w:pPr>
        <w:tabs>
          <w:tab w:val="num" w:pos="5256"/>
        </w:tabs>
        <w:ind w:left="5256" w:hanging="360"/>
      </w:pPr>
      <w:rPr>
        <w:rFonts w:ascii="Wingdings" w:hAnsi="Wingdings" w:hint="default"/>
      </w:rPr>
    </w:lvl>
    <w:lvl w:ilvl="7" w:tplc="638441A0" w:tentative="1">
      <w:start w:val="1"/>
      <w:numFmt w:val="bullet"/>
      <w:lvlText w:val=""/>
      <w:lvlJc w:val="left"/>
      <w:pPr>
        <w:tabs>
          <w:tab w:val="num" w:pos="5976"/>
        </w:tabs>
        <w:ind w:left="5976" w:hanging="360"/>
      </w:pPr>
      <w:rPr>
        <w:rFonts w:ascii="Wingdings" w:hAnsi="Wingdings" w:hint="default"/>
      </w:rPr>
    </w:lvl>
    <w:lvl w:ilvl="8" w:tplc="1A383E5E"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0FBF37FC"/>
    <w:multiLevelType w:val="hybridMultilevel"/>
    <w:tmpl w:val="2B20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496AC9"/>
    <w:multiLevelType w:val="hybridMultilevel"/>
    <w:tmpl w:val="FCCCE3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EC1D0A"/>
    <w:multiLevelType w:val="hybridMultilevel"/>
    <w:tmpl w:val="7A6E395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4993CB9"/>
    <w:multiLevelType w:val="hybridMultilevel"/>
    <w:tmpl w:val="9C4EFB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4DE1137"/>
    <w:multiLevelType w:val="hybridMultilevel"/>
    <w:tmpl w:val="37AE6B84"/>
    <w:lvl w:ilvl="0" w:tplc="0CEE756E">
      <w:start w:val="1"/>
      <w:numFmt w:val="bullet"/>
      <w:lvlText w:val=""/>
      <w:lvlJc w:val="left"/>
      <w:pPr>
        <w:tabs>
          <w:tab w:val="num" w:pos="720"/>
        </w:tabs>
        <w:ind w:left="720" w:hanging="360"/>
      </w:pPr>
      <w:rPr>
        <w:rFonts w:ascii="Wingdings" w:hAnsi="Wingdings" w:hint="default"/>
      </w:rPr>
    </w:lvl>
    <w:lvl w:ilvl="1" w:tplc="97807F8A" w:tentative="1">
      <w:start w:val="1"/>
      <w:numFmt w:val="bullet"/>
      <w:lvlText w:val=""/>
      <w:lvlJc w:val="left"/>
      <w:pPr>
        <w:tabs>
          <w:tab w:val="num" w:pos="1440"/>
        </w:tabs>
        <w:ind w:left="1440" w:hanging="360"/>
      </w:pPr>
      <w:rPr>
        <w:rFonts w:ascii="Wingdings" w:hAnsi="Wingdings" w:hint="default"/>
      </w:rPr>
    </w:lvl>
    <w:lvl w:ilvl="2" w:tplc="72EA1C1E" w:tentative="1">
      <w:start w:val="1"/>
      <w:numFmt w:val="bullet"/>
      <w:lvlText w:val=""/>
      <w:lvlJc w:val="left"/>
      <w:pPr>
        <w:tabs>
          <w:tab w:val="num" w:pos="2160"/>
        </w:tabs>
        <w:ind w:left="2160" w:hanging="360"/>
      </w:pPr>
      <w:rPr>
        <w:rFonts w:ascii="Wingdings" w:hAnsi="Wingdings" w:hint="default"/>
      </w:rPr>
    </w:lvl>
    <w:lvl w:ilvl="3" w:tplc="EF5A1258" w:tentative="1">
      <w:start w:val="1"/>
      <w:numFmt w:val="bullet"/>
      <w:lvlText w:val=""/>
      <w:lvlJc w:val="left"/>
      <w:pPr>
        <w:tabs>
          <w:tab w:val="num" w:pos="2880"/>
        </w:tabs>
        <w:ind w:left="2880" w:hanging="360"/>
      </w:pPr>
      <w:rPr>
        <w:rFonts w:ascii="Wingdings" w:hAnsi="Wingdings" w:hint="default"/>
      </w:rPr>
    </w:lvl>
    <w:lvl w:ilvl="4" w:tplc="36DCFB32" w:tentative="1">
      <w:start w:val="1"/>
      <w:numFmt w:val="bullet"/>
      <w:lvlText w:val=""/>
      <w:lvlJc w:val="left"/>
      <w:pPr>
        <w:tabs>
          <w:tab w:val="num" w:pos="3600"/>
        </w:tabs>
        <w:ind w:left="3600" w:hanging="360"/>
      </w:pPr>
      <w:rPr>
        <w:rFonts w:ascii="Wingdings" w:hAnsi="Wingdings" w:hint="default"/>
      </w:rPr>
    </w:lvl>
    <w:lvl w:ilvl="5" w:tplc="347010FA" w:tentative="1">
      <w:start w:val="1"/>
      <w:numFmt w:val="bullet"/>
      <w:lvlText w:val=""/>
      <w:lvlJc w:val="left"/>
      <w:pPr>
        <w:tabs>
          <w:tab w:val="num" w:pos="4320"/>
        </w:tabs>
        <w:ind w:left="4320" w:hanging="360"/>
      </w:pPr>
      <w:rPr>
        <w:rFonts w:ascii="Wingdings" w:hAnsi="Wingdings" w:hint="default"/>
      </w:rPr>
    </w:lvl>
    <w:lvl w:ilvl="6" w:tplc="C8501B08" w:tentative="1">
      <w:start w:val="1"/>
      <w:numFmt w:val="bullet"/>
      <w:lvlText w:val=""/>
      <w:lvlJc w:val="left"/>
      <w:pPr>
        <w:tabs>
          <w:tab w:val="num" w:pos="5040"/>
        </w:tabs>
        <w:ind w:left="5040" w:hanging="360"/>
      </w:pPr>
      <w:rPr>
        <w:rFonts w:ascii="Wingdings" w:hAnsi="Wingdings" w:hint="default"/>
      </w:rPr>
    </w:lvl>
    <w:lvl w:ilvl="7" w:tplc="809A0122" w:tentative="1">
      <w:start w:val="1"/>
      <w:numFmt w:val="bullet"/>
      <w:lvlText w:val=""/>
      <w:lvlJc w:val="left"/>
      <w:pPr>
        <w:tabs>
          <w:tab w:val="num" w:pos="5760"/>
        </w:tabs>
        <w:ind w:left="5760" w:hanging="360"/>
      </w:pPr>
      <w:rPr>
        <w:rFonts w:ascii="Wingdings" w:hAnsi="Wingdings" w:hint="default"/>
      </w:rPr>
    </w:lvl>
    <w:lvl w:ilvl="8" w:tplc="E8D4C8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156049"/>
    <w:multiLevelType w:val="hybridMultilevel"/>
    <w:tmpl w:val="DAF8DFA0"/>
    <w:lvl w:ilvl="0" w:tplc="04090001">
      <w:start w:val="1"/>
      <w:numFmt w:val="bullet"/>
      <w:lvlText w:val=""/>
      <w:lvlJc w:val="left"/>
      <w:pPr>
        <w:tabs>
          <w:tab w:val="num" w:pos="1080"/>
        </w:tabs>
        <w:ind w:left="1080" w:hanging="360"/>
      </w:pPr>
      <w:rPr>
        <w:rFonts w:ascii="Symbol" w:hAnsi="Symbol" w:hint="default"/>
      </w:rPr>
    </w:lvl>
    <w:lvl w:ilvl="1" w:tplc="3D9C0C2A">
      <w:start w:val="1"/>
      <w:numFmt w:val="bullet"/>
      <w:lvlText w:val="•"/>
      <w:lvlJc w:val="left"/>
      <w:pPr>
        <w:tabs>
          <w:tab w:val="num" w:pos="1800"/>
        </w:tabs>
        <w:ind w:left="1800" w:hanging="360"/>
      </w:pPr>
      <w:rPr>
        <w:rFonts w:ascii="Arial" w:hAnsi="Arial" w:hint="default"/>
      </w:rPr>
    </w:lvl>
    <w:lvl w:ilvl="2" w:tplc="012AF376" w:tentative="1">
      <w:start w:val="1"/>
      <w:numFmt w:val="bullet"/>
      <w:lvlText w:val="•"/>
      <w:lvlJc w:val="left"/>
      <w:pPr>
        <w:tabs>
          <w:tab w:val="num" w:pos="2520"/>
        </w:tabs>
        <w:ind w:left="2520" w:hanging="360"/>
      </w:pPr>
      <w:rPr>
        <w:rFonts w:ascii="Arial" w:hAnsi="Arial" w:hint="default"/>
      </w:rPr>
    </w:lvl>
    <w:lvl w:ilvl="3" w:tplc="B440AEAE" w:tentative="1">
      <w:start w:val="1"/>
      <w:numFmt w:val="bullet"/>
      <w:lvlText w:val="•"/>
      <w:lvlJc w:val="left"/>
      <w:pPr>
        <w:tabs>
          <w:tab w:val="num" w:pos="3240"/>
        </w:tabs>
        <w:ind w:left="3240" w:hanging="360"/>
      </w:pPr>
      <w:rPr>
        <w:rFonts w:ascii="Arial" w:hAnsi="Arial" w:hint="default"/>
      </w:rPr>
    </w:lvl>
    <w:lvl w:ilvl="4" w:tplc="DB76F078" w:tentative="1">
      <w:start w:val="1"/>
      <w:numFmt w:val="bullet"/>
      <w:lvlText w:val="•"/>
      <w:lvlJc w:val="left"/>
      <w:pPr>
        <w:tabs>
          <w:tab w:val="num" w:pos="3960"/>
        </w:tabs>
        <w:ind w:left="3960" w:hanging="360"/>
      </w:pPr>
      <w:rPr>
        <w:rFonts w:ascii="Arial" w:hAnsi="Arial" w:hint="default"/>
      </w:rPr>
    </w:lvl>
    <w:lvl w:ilvl="5" w:tplc="ED7E914C" w:tentative="1">
      <w:start w:val="1"/>
      <w:numFmt w:val="bullet"/>
      <w:lvlText w:val="•"/>
      <w:lvlJc w:val="left"/>
      <w:pPr>
        <w:tabs>
          <w:tab w:val="num" w:pos="4680"/>
        </w:tabs>
        <w:ind w:left="4680" w:hanging="360"/>
      </w:pPr>
      <w:rPr>
        <w:rFonts w:ascii="Arial" w:hAnsi="Arial" w:hint="default"/>
      </w:rPr>
    </w:lvl>
    <w:lvl w:ilvl="6" w:tplc="A55C6392" w:tentative="1">
      <w:start w:val="1"/>
      <w:numFmt w:val="bullet"/>
      <w:lvlText w:val="•"/>
      <w:lvlJc w:val="left"/>
      <w:pPr>
        <w:tabs>
          <w:tab w:val="num" w:pos="5400"/>
        </w:tabs>
        <w:ind w:left="5400" w:hanging="360"/>
      </w:pPr>
      <w:rPr>
        <w:rFonts w:ascii="Arial" w:hAnsi="Arial" w:hint="default"/>
      </w:rPr>
    </w:lvl>
    <w:lvl w:ilvl="7" w:tplc="750E0342" w:tentative="1">
      <w:start w:val="1"/>
      <w:numFmt w:val="bullet"/>
      <w:lvlText w:val="•"/>
      <w:lvlJc w:val="left"/>
      <w:pPr>
        <w:tabs>
          <w:tab w:val="num" w:pos="6120"/>
        </w:tabs>
        <w:ind w:left="6120" w:hanging="360"/>
      </w:pPr>
      <w:rPr>
        <w:rFonts w:ascii="Arial" w:hAnsi="Arial" w:hint="default"/>
      </w:rPr>
    </w:lvl>
    <w:lvl w:ilvl="8" w:tplc="51E2DAD6"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3221644B"/>
    <w:multiLevelType w:val="hybridMultilevel"/>
    <w:tmpl w:val="C9F67AC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325818CF"/>
    <w:multiLevelType w:val="hybridMultilevel"/>
    <w:tmpl w:val="CBFC12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378D58A6"/>
    <w:multiLevelType w:val="hybridMultilevel"/>
    <w:tmpl w:val="BCD6DF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EF57F31"/>
    <w:multiLevelType w:val="hybridMultilevel"/>
    <w:tmpl w:val="A6B03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C63E71"/>
    <w:multiLevelType w:val="hybridMultilevel"/>
    <w:tmpl w:val="552CE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4222F8"/>
    <w:multiLevelType w:val="hybridMultilevel"/>
    <w:tmpl w:val="47B2E65C"/>
    <w:lvl w:ilvl="0" w:tplc="04090001">
      <w:start w:val="1"/>
      <w:numFmt w:val="bullet"/>
      <w:lvlText w:val=""/>
      <w:lvlJc w:val="left"/>
      <w:pPr>
        <w:ind w:left="1296" w:hanging="360"/>
      </w:pPr>
      <w:rPr>
        <w:rFonts w:ascii="Symbol" w:hAnsi="Symbol"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15:restartNumberingAfterBreak="0">
    <w:nsid w:val="46903F24"/>
    <w:multiLevelType w:val="hybridMultilevel"/>
    <w:tmpl w:val="1506C98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47722B79"/>
    <w:multiLevelType w:val="hybridMultilevel"/>
    <w:tmpl w:val="D0AC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135C7"/>
    <w:multiLevelType w:val="hybridMultilevel"/>
    <w:tmpl w:val="997222E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4D5A4BA8"/>
    <w:multiLevelType w:val="hybridMultilevel"/>
    <w:tmpl w:val="09A09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280FF4"/>
    <w:multiLevelType w:val="hybridMultilevel"/>
    <w:tmpl w:val="8C869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E03417"/>
    <w:multiLevelType w:val="hybridMultilevel"/>
    <w:tmpl w:val="C4801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247A92"/>
    <w:multiLevelType w:val="hybridMultilevel"/>
    <w:tmpl w:val="29B2E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FE5553"/>
    <w:multiLevelType w:val="hybridMultilevel"/>
    <w:tmpl w:val="42D4369C"/>
    <w:lvl w:ilvl="0" w:tplc="8B90843A">
      <w:start w:val="1"/>
      <w:numFmt w:val="bullet"/>
      <w:lvlText w:val=""/>
      <w:lvlJc w:val="left"/>
      <w:pPr>
        <w:tabs>
          <w:tab w:val="num" w:pos="720"/>
        </w:tabs>
        <w:ind w:left="720" w:hanging="360"/>
      </w:pPr>
      <w:rPr>
        <w:rFonts w:ascii="Wingdings" w:hAnsi="Wingdings" w:hint="default"/>
      </w:rPr>
    </w:lvl>
    <w:lvl w:ilvl="1" w:tplc="4B02F5EE" w:tentative="1">
      <w:start w:val="1"/>
      <w:numFmt w:val="bullet"/>
      <w:lvlText w:val=""/>
      <w:lvlJc w:val="left"/>
      <w:pPr>
        <w:tabs>
          <w:tab w:val="num" w:pos="1440"/>
        </w:tabs>
        <w:ind w:left="1440" w:hanging="360"/>
      </w:pPr>
      <w:rPr>
        <w:rFonts w:ascii="Wingdings" w:hAnsi="Wingdings" w:hint="default"/>
      </w:rPr>
    </w:lvl>
    <w:lvl w:ilvl="2" w:tplc="6D048A28" w:tentative="1">
      <w:start w:val="1"/>
      <w:numFmt w:val="bullet"/>
      <w:lvlText w:val=""/>
      <w:lvlJc w:val="left"/>
      <w:pPr>
        <w:tabs>
          <w:tab w:val="num" w:pos="2160"/>
        </w:tabs>
        <w:ind w:left="2160" w:hanging="360"/>
      </w:pPr>
      <w:rPr>
        <w:rFonts w:ascii="Wingdings" w:hAnsi="Wingdings" w:hint="default"/>
      </w:rPr>
    </w:lvl>
    <w:lvl w:ilvl="3" w:tplc="83F4C456" w:tentative="1">
      <w:start w:val="1"/>
      <w:numFmt w:val="bullet"/>
      <w:lvlText w:val=""/>
      <w:lvlJc w:val="left"/>
      <w:pPr>
        <w:tabs>
          <w:tab w:val="num" w:pos="2880"/>
        </w:tabs>
        <w:ind w:left="2880" w:hanging="360"/>
      </w:pPr>
      <w:rPr>
        <w:rFonts w:ascii="Wingdings" w:hAnsi="Wingdings" w:hint="default"/>
      </w:rPr>
    </w:lvl>
    <w:lvl w:ilvl="4" w:tplc="CE4E04A6" w:tentative="1">
      <w:start w:val="1"/>
      <w:numFmt w:val="bullet"/>
      <w:lvlText w:val=""/>
      <w:lvlJc w:val="left"/>
      <w:pPr>
        <w:tabs>
          <w:tab w:val="num" w:pos="3600"/>
        </w:tabs>
        <w:ind w:left="3600" w:hanging="360"/>
      </w:pPr>
      <w:rPr>
        <w:rFonts w:ascii="Wingdings" w:hAnsi="Wingdings" w:hint="default"/>
      </w:rPr>
    </w:lvl>
    <w:lvl w:ilvl="5" w:tplc="B91A987A" w:tentative="1">
      <w:start w:val="1"/>
      <w:numFmt w:val="bullet"/>
      <w:lvlText w:val=""/>
      <w:lvlJc w:val="left"/>
      <w:pPr>
        <w:tabs>
          <w:tab w:val="num" w:pos="4320"/>
        </w:tabs>
        <w:ind w:left="4320" w:hanging="360"/>
      </w:pPr>
      <w:rPr>
        <w:rFonts w:ascii="Wingdings" w:hAnsi="Wingdings" w:hint="default"/>
      </w:rPr>
    </w:lvl>
    <w:lvl w:ilvl="6" w:tplc="0A7C72BC" w:tentative="1">
      <w:start w:val="1"/>
      <w:numFmt w:val="bullet"/>
      <w:lvlText w:val=""/>
      <w:lvlJc w:val="left"/>
      <w:pPr>
        <w:tabs>
          <w:tab w:val="num" w:pos="5040"/>
        </w:tabs>
        <w:ind w:left="5040" w:hanging="360"/>
      </w:pPr>
      <w:rPr>
        <w:rFonts w:ascii="Wingdings" w:hAnsi="Wingdings" w:hint="default"/>
      </w:rPr>
    </w:lvl>
    <w:lvl w:ilvl="7" w:tplc="F4DE6AC2" w:tentative="1">
      <w:start w:val="1"/>
      <w:numFmt w:val="bullet"/>
      <w:lvlText w:val=""/>
      <w:lvlJc w:val="left"/>
      <w:pPr>
        <w:tabs>
          <w:tab w:val="num" w:pos="5760"/>
        </w:tabs>
        <w:ind w:left="5760" w:hanging="360"/>
      </w:pPr>
      <w:rPr>
        <w:rFonts w:ascii="Wingdings" w:hAnsi="Wingdings" w:hint="default"/>
      </w:rPr>
    </w:lvl>
    <w:lvl w:ilvl="8" w:tplc="03E823D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165760"/>
    <w:multiLevelType w:val="multilevel"/>
    <w:tmpl w:val="D0B0765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CC18F6"/>
    <w:multiLevelType w:val="hybridMultilevel"/>
    <w:tmpl w:val="8E1668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3E70A4"/>
    <w:multiLevelType w:val="hybridMultilevel"/>
    <w:tmpl w:val="CAF245E0"/>
    <w:lvl w:ilvl="0" w:tplc="D1FC619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8710FE"/>
    <w:multiLevelType w:val="hybridMultilevel"/>
    <w:tmpl w:val="1AFA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916E99"/>
    <w:multiLevelType w:val="hybridMultilevel"/>
    <w:tmpl w:val="610C8272"/>
    <w:lvl w:ilvl="0" w:tplc="04090001">
      <w:start w:val="1"/>
      <w:numFmt w:val="bullet"/>
      <w:lvlText w:val=""/>
      <w:lvlJc w:val="left"/>
      <w:pPr>
        <w:tabs>
          <w:tab w:val="num" w:pos="1080"/>
        </w:tabs>
        <w:ind w:left="1080" w:hanging="360"/>
      </w:pPr>
      <w:rPr>
        <w:rFonts w:ascii="Symbol" w:hAnsi="Symbol" w:hint="default"/>
      </w:rPr>
    </w:lvl>
    <w:lvl w:ilvl="1" w:tplc="DC7619EA">
      <w:start w:val="1"/>
      <w:numFmt w:val="bullet"/>
      <w:lvlText w:val=""/>
      <w:lvlJc w:val="left"/>
      <w:pPr>
        <w:tabs>
          <w:tab w:val="num" w:pos="1800"/>
        </w:tabs>
        <w:ind w:left="1800" w:hanging="360"/>
      </w:pPr>
      <w:rPr>
        <w:rFonts w:ascii="Wingdings" w:hAnsi="Wingdings" w:hint="default"/>
      </w:rPr>
    </w:lvl>
    <w:lvl w:ilvl="2" w:tplc="954297D8">
      <w:start w:val="306"/>
      <w:numFmt w:val="bullet"/>
      <w:lvlText w:val=""/>
      <w:lvlJc w:val="left"/>
      <w:pPr>
        <w:tabs>
          <w:tab w:val="num" w:pos="2520"/>
        </w:tabs>
        <w:ind w:left="2520" w:hanging="360"/>
      </w:pPr>
      <w:rPr>
        <w:rFonts w:ascii="Wingdings" w:hAnsi="Wingdings" w:hint="default"/>
      </w:rPr>
    </w:lvl>
    <w:lvl w:ilvl="3" w:tplc="B254D7DC" w:tentative="1">
      <w:start w:val="1"/>
      <w:numFmt w:val="bullet"/>
      <w:lvlText w:val=""/>
      <w:lvlJc w:val="left"/>
      <w:pPr>
        <w:tabs>
          <w:tab w:val="num" w:pos="3240"/>
        </w:tabs>
        <w:ind w:left="3240" w:hanging="360"/>
      </w:pPr>
      <w:rPr>
        <w:rFonts w:ascii="Wingdings" w:hAnsi="Wingdings" w:hint="default"/>
      </w:rPr>
    </w:lvl>
    <w:lvl w:ilvl="4" w:tplc="BF92BBE8" w:tentative="1">
      <w:start w:val="1"/>
      <w:numFmt w:val="bullet"/>
      <w:lvlText w:val=""/>
      <w:lvlJc w:val="left"/>
      <w:pPr>
        <w:tabs>
          <w:tab w:val="num" w:pos="3960"/>
        </w:tabs>
        <w:ind w:left="3960" w:hanging="360"/>
      </w:pPr>
      <w:rPr>
        <w:rFonts w:ascii="Wingdings" w:hAnsi="Wingdings" w:hint="default"/>
      </w:rPr>
    </w:lvl>
    <w:lvl w:ilvl="5" w:tplc="534E4AEC" w:tentative="1">
      <w:start w:val="1"/>
      <w:numFmt w:val="bullet"/>
      <w:lvlText w:val=""/>
      <w:lvlJc w:val="left"/>
      <w:pPr>
        <w:tabs>
          <w:tab w:val="num" w:pos="4680"/>
        </w:tabs>
        <w:ind w:left="4680" w:hanging="360"/>
      </w:pPr>
      <w:rPr>
        <w:rFonts w:ascii="Wingdings" w:hAnsi="Wingdings" w:hint="default"/>
      </w:rPr>
    </w:lvl>
    <w:lvl w:ilvl="6" w:tplc="B3FC6AA2" w:tentative="1">
      <w:start w:val="1"/>
      <w:numFmt w:val="bullet"/>
      <w:lvlText w:val=""/>
      <w:lvlJc w:val="left"/>
      <w:pPr>
        <w:tabs>
          <w:tab w:val="num" w:pos="5400"/>
        </w:tabs>
        <w:ind w:left="5400" w:hanging="360"/>
      </w:pPr>
      <w:rPr>
        <w:rFonts w:ascii="Wingdings" w:hAnsi="Wingdings" w:hint="default"/>
      </w:rPr>
    </w:lvl>
    <w:lvl w:ilvl="7" w:tplc="638441A0" w:tentative="1">
      <w:start w:val="1"/>
      <w:numFmt w:val="bullet"/>
      <w:lvlText w:val=""/>
      <w:lvlJc w:val="left"/>
      <w:pPr>
        <w:tabs>
          <w:tab w:val="num" w:pos="6120"/>
        </w:tabs>
        <w:ind w:left="6120" w:hanging="360"/>
      </w:pPr>
      <w:rPr>
        <w:rFonts w:ascii="Wingdings" w:hAnsi="Wingdings" w:hint="default"/>
      </w:rPr>
    </w:lvl>
    <w:lvl w:ilvl="8" w:tplc="1A383E5E"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080B47"/>
    <w:multiLevelType w:val="hybridMultilevel"/>
    <w:tmpl w:val="962217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7BDC0CB6"/>
    <w:multiLevelType w:val="hybridMultilevel"/>
    <w:tmpl w:val="B1382D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7D7547B7"/>
    <w:multiLevelType w:val="hybridMultilevel"/>
    <w:tmpl w:val="5CBCE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5"/>
  </w:num>
  <w:num w:numId="3">
    <w:abstractNumId w:val="30"/>
  </w:num>
  <w:num w:numId="4">
    <w:abstractNumId w:val="24"/>
  </w:num>
  <w:num w:numId="5">
    <w:abstractNumId w:val="24"/>
  </w:num>
  <w:num w:numId="6">
    <w:abstractNumId w:val="24"/>
  </w:num>
  <w:num w:numId="7">
    <w:abstractNumId w:val="24"/>
  </w:num>
  <w:num w:numId="8">
    <w:abstractNumId w:val="24"/>
  </w:num>
  <w:num w:numId="9">
    <w:abstractNumId w:val="24"/>
  </w:num>
  <w:num w:numId="10">
    <w:abstractNumId w:val="24"/>
  </w:num>
  <w:num w:numId="11">
    <w:abstractNumId w:val="24"/>
  </w:num>
  <w:num w:numId="12">
    <w:abstractNumId w:val="27"/>
  </w:num>
  <w:num w:numId="13">
    <w:abstractNumId w:val="24"/>
    <w:lvlOverride w:ilvl="0">
      <w:startOverride w:val="2"/>
    </w:lvlOverride>
    <w:lvlOverride w:ilvl="1">
      <w:startOverride w:val="5"/>
    </w:lvlOverride>
  </w:num>
  <w:num w:numId="14">
    <w:abstractNumId w:val="8"/>
  </w:num>
  <w:num w:numId="15">
    <w:abstractNumId w:val="1"/>
  </w:num>
  <w:num w:numId="16">
    <w:abstractNumId w:val="26"/>
  </w:num>
  <w:num w:numId="17">
    <w:abstractNumId w:val="15"/>
  </w:num>
  <w:num w:numId="18">
    <w:abstractNumId w:val="31"/>
  </w:num>
  <w:num w:numId="19">
    <w:abstractNumId w:val="23"/>
  </w:num>
  <w:num w:numId="20">
    <w:abstractNumId w:val="9"/>
  </w:num>
  <w:num w:numId="21">
    <w:abstractNumId w:val="17"/>
  </w:num>
  <w:num w:numId="22">
    <w:abstractNumId w:val="2"/>
  </w:num>
  <w:num w:numId="23">
    <w:abstractNumId w:val="29"/>
  </w:num>
  <w:num w:numId="24">
    <w:abstractNumId w:val="19"/>
  </w:num>
  <w:num w:numId="25">
    <w:abstractNumId w:val="13"/>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33"/>
  </w:num>
  <w:num w:numId="29">
    <w:abstractNumId w:val="6"/>
  </w:num>
  <w:num w:numId="30">
    <w:abstractNumId w:val="11"/>
  </w:num>
  <w:num w:numId="31">
    <w:abstractNumId w:val="0"/>
  </w:num>
  <w:num w:numId="32">
    <w:abstractNumId w:val="10"/>
  </w:num>
  <w:num w:numId="33">
    <w:abstractNumId w:val="12"/>
  </w:num>
  <w:num w:numId="34">
    <w:abstractNumId w:val="18"/>
  </w:num>
  <w:num w:numId="35">
    <w:abstractNumId w:val="22"/>
  </w:num>
  <w:num w:numId="36">
    <w:abstractNumId w:val="20"/>
  </w:num>
  <w:num w:numId="37">
    <w:abstractNumId w:val="21"/>
  </w:num>
  <w:num w:numId="38">
    <w:abstractNumId w:val="14"/>
  </w:num>
  <w:num w:numId="39">
    <w:abstractNumId w:val="32"/>
  </w:num>
  <w:num w:numId="40">
    <w:abstractNumId w:val="7"/>
  </w:num>
  <w:num w:numId="41">
    <w:abstractNumId w:val="28"/>
  </w:num>
  <w:num w:numId="42">
    <w:abstractNumId w:val="3"/>
  </w:num>
  <w:num w:numId="43">
    <w:abstractNumId w:val="5"/>
  </w:num>
  <w:num w:numId="44">
    <w:abstractNumId w:val="2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ake, Sebrina (ACF)">
    <w15:presenceInfo w15:providerId="AD" w15:userId="S::Sebrina.Blake@acf.hhs.gov::238934b7-68b4-4f23-9f37-c08eb86f4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CA" w:vendorID="64" w:dllVersion="4096" w:nlCheck="1" w:checkStyle="0"/>
  <w:activeWritingStyle w:appName="MSWord" w:lang="en-CA" w:vendorID="64" w:dllVersion="0" w:nlCheck="1" w:checkStyle="0"/>
  <w:activeWritingStyle w:appName="MSWord" w:lang="en-CA"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296"/>
    <w:rsid w:val="0000000F"/>
    <w:rsid w:val="00001E7E"/>
    <w:rsid w:val="00002259"/>
    <w:rsid w:val="00005F2A"/>
    <w:rsid w:val="000104C2"/>
    <w:rsid w:val="000160A3"/>
    <w:rsid w:val="00017045"/>
    <w:rsid w:val="00021556"/>
    <w:rsid w:val="000219CA"/>
    <w:rsid w:val="00030BCF"/>
    <w:rsid w:val="0003449A"/>
    <w:rsid w:val="0003507D"/>
    <w:rsid w:val="00035D4D"/>
    <w:rsid w:val="0003730B"/>
    <w:rsid w:val="00037B2D"/>
    <w:rsid w:val="00040EBA"/>
    <w:rsid w:val="000413AA"/>
    <w:rsid w:val="0004250B"/>
    <w:rsid w:val="000453CF"/>
    <w:rsid w:val="00047F23"/>
    <w:rsid w:val="00062056"/>
    <w:rsid w:val="00072309"/>
    <w:rsid w:val="00076C3D"/>
    <w:rsid w:val="00077917"/>
    <w:rsid w:val="00083743"/>
    <w:rsid w:val="000876E1"/>
    <w:rsid w:val="0009045E"/>
    <w:rsid w:val="00097C90"/>
    <w:rsid w:val="000A2CBC"/>
    <w:rsid w:val="000B20FA"/>
    <w:rsid w:val="000B44E9"/>
    <w:rsid w:val="000B644A"/>
    <w:rsid w:val="000B7731"/>
    <w:rsid w:val="000C1584"/>
    <w:rsid w:val="000C6EBB"/>
    <w:rsid w:val="000D3703"/>
    <w:rsid w:val="000E2C50"/>
    <w:rsid w:val="000E5DAD"/>
    <w:rsid w:val="000F2127"/>
    <w:rsid w:val="000F4218"/>
    <w:rsid w:val="000F68A6"/>
    <w:rsid w:val="00101DFC"/>
    <w:rsid w:val="00103F12"/>
    <w:rsid w:val="00105EAE"/>
    <w:rsid w:val="001063C1"/>
    <w:rsid w:val="00110A8F"/>
    <w:rsid w:val="00111496"/>
    <w:rsid w:val="001134FA"/>
    <w:rsid w:val="001165A0"/>
    <w:rsid w:val="00117253"/>
    <w:rsid w:val="001217DD"/>
    <w:rsid w:val="0012250C"/>
    <w:rsid w:val="001250E0"/>
    <w:rsid w:val="0012676E"/>
    <w:rsid w:val="001336E4"/>
    <w:rsid w:val="00141BA3"/>
    <w:rsid w:val="00142D2C"/>
    <w:rsid w:val="00146EC1"/>
    <w:rsid w:val="001470E8"/>
    <w:rsid w:val="00153F89"/>
    <w:rsid w:val="0015436A"/>
    <w:rsid w:val="001545FD"/>
    <w:rsid w:val="00155F1B"/>
    <w:rsid w:val="00161CD4"/>
    <w:rsid w:val="0016288F"/>
    <w:rsid w:val="00167175"/>
    <w:rsid w:val="001729CF"/>
    <w:rsid w:val="001825D6"/>
    <w:rsid w:val="00183558"/>
    <w:rsid w:val="001844A7"/>
    <w:rsid w:val="00186999"/>
    <w:rsid w:val="001876AE"/>
    <w:rsid w:val="0019023B"/>
    <w:rsid w:val="001907C6"/>
    <w:rsid w:val="00191B23"/>
    <w:rsid w:val="00191D5E"/>
    <w:rsid w:val="001A1122"/>
    <w:rsid w:val="001A13D1"/>
    <w:rsid w:val="001A48BB"/>
    <w:rsid w:val="001A7A90"/>
    <w:rsid w:val="001B0454"/>
    <w:rsid w:val="001B12A0"/>
    <w:rsid w:val="001B19CC"/>
    <w:rsid w:val="001B49FA"/>
    <w:rsid w:val="001B7551"/>
    <w:rsid w:val="001C04E8"/>
    <w:rsid w:val="001C1767"/>
    <w:rsid w:val="001C60AC"/>
    <w:rsid w:val="001D1CAD"/>
    <w:rsid w:val="001D21AD"/>
    <w:rsid w:val="001D27F7"/>
    <w:rsid w:val="001D285E"/>
    <w:rsid w:val="001D4DBA"/>
    <w:rsid w:val="001E303A"/>
    <w:rsid w:val="001E50CB"/>
    <w:rsid w:val="001F09CA"/>
    <w:rsid w:val="001F3F89"/>
    <w:rsid w:val="001F445C"/>
    <w:rsid w:val="001F4D58"/>
    <w:rsid w:val="001F4EEF"/>
    <w:rsid w:val="001F54C3"/>
    <w:rsid w:val="00201CF8"/>
    <w:rsid w:val="00204315"/>
    <w:rsid w:val="00207EF5"/>
    <w:rsid w:val="00210D43"/>
    <w:rsid w:val="002121E8"/>
    <w:rsid w:val="00213B86"/>
    <w:rsid w:val="00217C44"/>
    <w:rsid w:val="0022450B"/>
    <w:rsid w:val="002255D3"/>
    <w:rsid w:val="002257C9"/>
    <w:rsid w:val="00225C6D"/>
    <w:rsid w:val="002276CC"/>
    <w:rsid w:val="00230163"/>
    <w:rsid w:val="002306C4"/>
    <w:rsid w:val="002308FD"/>
    <w:rsid w:val="002314C3"/>
    <w:rsid w:val="00236F53"/>
    <w:rsid w:val="00244973"/>
    <w:rsid w:val="00245A9A"/>
    <w:rsid w:val="002508E3"/>
    <w:rsid w:val="002558E0"/>
    <w:rsid w:val="00262CFC"/>
    <w:rsid w:val="00265EA2"/>
    <w:rsid w:val="00275C7E"/>
    <w:rsid w:val="00286941"/>
    <w:rsid w:val="00290E34"/>
    <w:rsid w:val="002950D4"/>
    <w:rsid w:val="0029756F"/>
    <w:rsid w:val="002A0530"/>
    <w:rsid w:val="002A1C17"/>
    <w:rsid w:val="002A1EB1"/>
    <w:rsid w:val="002A230F"/>
    <w:rsid w:val="002A5BB9"/>
    <w:rsid w:val="002A6181"/>
    <w:rsid w:val="002A696A"/>
    <w:rsid w:val="002A776A"/>
    <w:rsid w:val="002B04E3"/>
    <w:rsid w:val="002B27E4"/>
    <w:rsid w:val="002B51CA"/>
    <w:rsid w:val="002C1AF1"/>
    <w:rsid w:val="002D03AD"/>
    <w:rsid w:val="002D0E04"/>
    <w:rsid w:val="002D5A1D"/>
    <w:rsid w:val="002D7987"/>
    <w:rsid w:val="002E0931"/>
    <w:rsid w:val="002E4440"/>
    <w:rsid w:val="002E4A12"/>
    <w:rsid w:val="002E4B16"/>
    <w:rsid w:val="00303E53"/>
    <w:rsid w:val="0030442C"/>
    <w:rsid w:val="00304A39"/>
    <w:rsid w:val="003054FD"/>
    <w:rsid w:val="00306958"/>
    <w:rsid w:val="00316F73"/>
    <w:rsid w:val="003205DB"/>
    <w:rsid w:val="00321813"/>
    <w:rsid w:val="00321955"/>
    <w:rsid w:val="00321A17"/>
    <w:rsid w:val="00325400"/>
    <w:rsid w:val="00333BC7"/>
    <w:rsid w:val="00342965"/>
    <w:rsid w:val="0034591C"/>
    <w:rsid w:val="0034680A"/>
    <w:rsid w:val="00347D94"/>
    <w:rsid w:val="00354287"/>
    <w:rsid w:val="003605EE"/>
    <w:rsid w:val="00364794"/>
    <w:rsid w:val="00377B03"/>
    <w:rsid w:val="00382F74"/>
    <w:rsid w:val="003907D7"/>
    <w:rsid w:val="00394D45"/>
    <w:rsid w:val="00396899"/>
    <w:rsid w:val="003A4D10"/>
    <w:rsid w:val="003A59E7"/>
    <w:rsid w:val="003B7505"/>
    <w:rsid w:val="003C56C9"/>
    <w:rsid w:val="003D3E7B"/>
    <w:rsid w:val="003D44AD"/>
    <w:rsid w:val="003D699B"/>
    <w:rsid w:val="003E26F2"/>
    <w:rsid w:val="003E7B67"/>
    <w:rsid w:val="003E7B70"/>
    <w:rsid w:val="003F2D28"/>
    <w:rsid w:val="004039F5"/>
    <w:rsid w:val="00403AE3"/>
    <w:rsid w:val="00406A5E"/>
    <w:rsid w:val="00406B55"/>
    <w:rsid w:val="00415A10"/>
    <w:rsid w:val="00416FCD"/>
    <w:rsid w:val="00420E97"/>
    <w:rsid w:val="0042700E"/>
    <w:rsid w:val="0042735E"/>
    <w:rsid w:val="004275D8"/>
    <w:rsid w:val="0043017C"/>
    <w:rsid w:val="004312BB"/>
    <w:rsid w:val="00432F6D"/>
    <w:rsid w:val="004444A4"/>
    <w:rsid w:val="004475A9"/>
    <w:rsid w:val="0045149C"/>
    <w:rsid w:val="00467274"/>
    <w:rsid w:val="004740BC"/>
    <w:rsid w:val="004759E9"/>
    <w:rsid w:val="004847CD"/>
    <w:rsid w:val="00487599"/>
    <w:rsid w:val="00491612"/>
    <w:rsid w:val="00495873"/>
    <w:rsid w:val="004A5D54"/>
    <w:rsid w:val="004A7159"/>
    <w:rsid w:val="004B3A58"/>
    <w:rsid w:val="004B4E8D"/>
    <w:rsid w:val="004C432C"/>
    <w:rsid w:val="004C5CAC"/>
    <w:rsid w:val="004D02E5"/>
    <w:rsid w:val="004D0679"/>
    <w:rsid w:val="004E0AD2"/>
    <w:rsid w:val="004E1AB7"/>
    <w:rsid w:val="004E55B0"/>
    <w:rsid w:val="004F3598"/>
    <w:rsid w:val="004F3E76"/>
    <w:rsid w:val="004F639B"/>
    <w:rsid w:val="00501785"/>
    <w:rsid w:val="005018AC"/>
    <w:rsid w:val="005028FE"/>
    <w:rsid w:val="00505397"/>
    <w:rsid w:val="00510302"/>
    <w:rsid w:val="005120B6"/>
    <w:rsid w:val="005122A5"/>
    <w:rsid w:val="00516EF5"/>
    <w:rsid w:val="00520AB4"/>
    <w:rsid w:val="00521174"/>
    <w:rsid w:val="00521341"/>
    <w:rsid w:val="00532262"/>
    <w:rsid w:val="005374A0"/>
    <w:rsid w:val="00541C73"/>
    <w:rsid w:val="005434F3"/>
    <w:rsid w:val="0054375B"/>
    <w:rsid w:val="0054676B"/>
    <w:rsid w:val="00551363"/>
    <w:rsid w:val="005564C1"/>
    <w:rsid w:val="00561D43"/>
    <w:rsid w:val="00561E04"/>
    <w:rsid w:val="005668B8"/>
    <w:rsid w:val="005702CA"/>
    <w:rsid w:val="00571DEB"/>
    <w:rsid w:val="00572056"/>
    <w:rsid w:val="00577D2C"/>
    <w:rsid w:val="00583C1F"/>
    <w:rsid w:val="00590634"/>
    <w:rsid w:val="00594FB9"/>
    <w:rsid w:val="005952CD"/>
    <w:rsid w:val="00595567"/>
    <w:rsid w:val="005A73CF"/>
    <w:rsid w:val="005A7643"/>
    <w:rsid w:val="005B0914"/>
    <w:rsid w:val="005B0C26"/>
    <w:rsid w:val="005B337C"/>
    <w:rsid w:val="005B3F63"/>
    <w:rsid w:val="005B6E01"/>
    <w:rsid w:val="005C4163"/>
    <w:rsid w:val="005C6F2B"/>
    <w:rsid w:val="005C70B9"/>
    <w:rsid w:val="005C7589"/>
    <w:rsid w:val="005C7E17"/>
    <w:rsid w:val="005D3915"/>
    <w:rsid w:val="005D3B7B"/>
    <w:rsid w:val="005D63D9"/>
    <w:rsid w:val="005D6ABC"/>
    <w:rsid w:val="005E1F57"/>
    <w:rsid w:val="005E5D4C"/>
    <w:rsid w:val="005F0DBE"/>
    <w:rsid w:val="005F249E"/>
    <w:rsid w:val="005F49D4"/>
    <w:rsid w:val="00600956"/>
    <w:rsid w:val="00600E2E"/>
    <w:rsid w:val="0060161B"/>
    <w:rsid w:val="006027C2"/>
    <w:rsid w:val="00602A56"/>
    <w:rsid w:val="00605C35"/>
    <w:rsid w:val="00613D0A"/>
    <w:rsid w:val="00615417"/>
    <w:rsid w:val="00621819"/>
    <w:rsid w:val="00626081"/>
    <w:rsid w:val="00626510"/>
    <w:rsid w:val="00631156"/>
    <w:rsid w:val="00636252"/>
    <w:rsid w:val="00636D3A"/>
    <w:rsid w:val="00637869"/>
    <w:rsid w:val="00637E35"/>
    <w:rsid w:val="00643E61"/>
    <w:rsid w:val="00644473"/>
    <w:rsid w:val="00644FDA"/>
    <w:rsid w:val="00644FF9"/>
    <w:rsid w:val="006544B5"/>
    <w:rsid w:val="00657A1C"/>
    <w:rsid w:val="006601D2"/>
    <w:rsid w:val="00666D7F"/>
    <w:rsid w:val="006749E5"/>
    <w:rsid w:val="006820D4"/>
    <w:rsid w:val="00683C9C"/>
    <w:rsid w:val="006856DB"/>
    <w:rsid w:val="00685D6E"/>
    <w:rsid w:val="00686532"/>
    <w:rsid w:val="0069049D"/>
    <w:rsid w:val="00690924"/>
    <w:rsid w:val="006941E4"/>
    <w:rsid w:val="00695825"/>
    <w:rsid w:val="00697423"/>
    <w:rsid w:val="00697D61"/>
    <w:rsid w:val="006A2A04"/>
    <w:rsid w:val="006A7B90"/>
    <w:rsid w:val="006B3D9F"/>
    <w:rsid w:val="006B3EB4"/>
    <w:rsid w:val="006B566C"/>
    <w:rsid w:val="006B5948"/>
    <w:rsid w:val="006B5DE5"/>
    <w:rsid w:val="006B7D4A"/>
    <w:rsid w:val="006C61C8"/>
    <w:rsid w:val="006D06B9"/>
    <w:rsid w:val="006D0944"/>
    <w:rsid w:val="006D1A52"/>
    <w:rsid w:val="006D250B"/>
    <w:rsid w:val="006D67F4"/>
    <w:rsid w:val="006E03BF"/>
    <w:rsid w:val="006E3371"/>
    <w:rsid w:val="006E3B9A"/>
    <w:rsid w:val="006F2D86"/>
    <w:rsid w:val="006F41AE"/>
    <w:rsid w:val="006F4A23"/>
    <w:rsid w:val="00703D15"/>
    <w:rsid w:val="00711173"/>
    <w:rsid w:val="00716483"/>
    <w:rsid w:val="00721ECC"/>
    <w:rsid w:val="00722738"/>
    <w:rsid w:val="00723079"/>
    <w:rsid w:val="00727CA3"/>
    <w:rsid w:val="00730704"/>
    <w:rsid w:val="007322D6"/>
    <w:rsid w:val="00732BD4"/>
    <w:rsid w:val="0073329C"/>
    <w:rsid w:val="00735BBE"/>
    <w:rsid w:val="00737DBA"/>
    <w:rsid w:val="00754BD7"/>
    <w:rsid w:val="00756EBB"/>
    <w:rsid w:val="007656FE"/>
    <w:rsid w:val="00772A25"/>
    <w:rsid w:val="0078151A"/>
    <w:rsid w:val="00783411"/>
    <w:rsid w:val="007836E0"/>
    <w:rsid w:val="00786373"/>
    <w:rsid w:val="007944D3"/>
    <w:rsid w:val="007A32A8"/>
    <w:rsid w:val="007A527F"/>
    <w:rsid w:val="007B496A"/>
    <w:rsid w:val="007C0A05"/>
    <w:rsid w:val="007D22D2"/>
    <w:rsid w:val="007D508E"/>
    <w:rsid w:val="007E79C7"/>
    <w:rsid w:val="007E7C02"/>
    <w:rsid w:val="007F5567"/>
    <w:rsid w:val="00800383"/>
    <w:rsid w:val="00801168"/>
    <w:rsid w:val="008035E6"/>
    <w:rsid w:val="008056B5"/>
    <w:rsid w:val="00810A8F"/>
    <w:rsid w:val="00810B30"/>
    <w:rsid w:val="00814662"/>
    <w:rsid w:val="0081571C"/>
    <w:rsid w:val="008234C6"/>
    <w:rsid w:val="00827134"/>
    <w:rsid w:val="0082762B"/>
    <w:rsid w:val="00832C31"/>
    <w:rsid w:val="008331E7"/>
    <w:rsid w:val="008353EB"/>
    <w:rsid w:val="0083797A"/>
    <w:rsid w:val="00840127"/>
    <w:rsid w:val="008418FC"/>
    <w:rsid w:val="00842BF9"/>
    <w:rsid w:val="00843FED"/>
    <w:rsid w:val="00845144"/>
    <w:rsid w:val="008462D5"/>
    <w:rsid w:val="008506D9"/>
    <w:rsid w:val="00852254"/>
    <w:rsid w:val="00853265"/>
    <w:rsid w:val="00853F18"/>
    <w:rsid w:val="008637CE"/>
    <w:rsid w:val="00863BFF"/>
    <w:rsid w:val="00865084"/>
    <w:rsid w:val="008745D2"/>
    <w:rsid w:val="0087495C"/>
    <w:rsid w:val="00875851"/>
    <w:rsid w:val="00880BD3"/>
    <w:rsid w:val="00880C58"/>
    <w:rsid w:val="00881FB5"/>
    <w:rsid w:val="008822C3"/>
    <w:rsid w:val="00883F68"/>
    <w:rsid w:val="0088635D"/>
    <w:rsid w:val="00892DBD"/>
    <w:rsid w:val="00894110"/>
    <w:rsid w:val="0089519A"/>
    <w:rsid w:val="00896129"/>
    <w:rsid w:val="00897C81"/>
    <w:rsid w:val="008A51AC"/>
    <w:rsid w:val="008A7CB6"/>
    <w:rsid w:val="008B0BA1"/>
    <w:rsid w:val="008B3398"/>
    <w:rsid w:val="008B36A5"/>
    <w:rsid w:val="008B38D3"/>
    <w:rsid w:val="008B4423"/>
    <w:rsid w:val="008B4DDB"/>
    <w:rsid w:val="008C04AF"/>
    <w:rsid w:val="008C207B"/>
    <w:rsid w:val="008C69EF"/>
    <w:rsid w:val="008D24BF"/>
    <w:rsid w:val="008D4275"/>
    <w:rsid w:val="008D4978"/>
    <w:rsid w:val="008D61C7"/>
    <w:rsid w:val="008D63E2"/>
    <w:rsid w:val="008D683C"/>
    <w:rsid w:val="008E3110"/>
    <w:rsid w:val="008E540A"/>
    <w:rsid w:val="008F729F"/>
    <w:rsid w:val="009018AA"/>
    <w:rsid w:val="009047B5"/>
    <w:rsid w:val="00905444"/>
    <w:rsid w:val="009069A2"/>
    <w:rsid w:val="00906E32"/>
    <w:rsid w:val="00912177"/>
    <w:rsid w:val="0091296B"/>
    <w:rsid w:val="00914E88"/>
    <w:rsid w:val="00921837"/>
    <w:rsid w:val="0092576E"/>
    <w:rsid w:val="00930884"/>
    <w:rsid w:val="00931384"/>
    <w:rsid w:val="00946FDF"/>
    <w:rsid w:val="0094727C"/>
    <w:rsid w:val="0095451C"/>
    <w:rsid w:val="00957864"/>
    <w:rsid w:val="00960784"/>
    <w:rsid w:val="00966C48"/>
    <w:rsid w:val="0097140A"/>
    <w:rsid w:val="00971C6C"/>
    <w:rsid w:val="009726D5"/>
    <w:rsid w:val="009768B8"/>
    <w:rsid w:val="00981296"/>
    <w:rsid w:val="009826B3"/>
    <w:rsid w:val="0098270F"/>
    <w:rsid w:val="00983A99"/>
    <w:rsid w:val="00984A7F"/>
    <w:rsid w:val="009853BD"/>
    <w:rsid w:val="00987C1E"/>
    <w:rsid w:val="009A0BF2"/>
    <w:rsid w:val="009A160D"/>
    <w:rsid w:val="009A375B"/>
    <w:rsid w:val="009A49BD"/>
    <w:rsid w:val="009A5CED"/>
    <w:rsid w:val="009B0377"/>
    <w:rsid w:val="009C20DD"/>
    <w:rsid w:val="009C627E"/>
    <w:rsid w:val="009C7AA2"/>
    <w:rsid w:val="009C7BE5"/>
    <w:rsid w:val="009D19A6"/>
    <w:rsid w:val="009D319C"/>
    <w:rsid w:val="009E1BB8"/>
    <w:rsid w:val="009F00D1"/>
    <w:rsid w:val="009F2F8F"/>
    <w:rsid w:val="009F5DAC"/>
    <w:rsid w:val="009F6B17"/>
    <w:rsid w:val="00A123A4"/>
    <w:rsid w:val="00A17283"/>
    <w:rsid w:val="00A17B6F"/>
    <w:rsid w:val="00A24D0B"/>
    <w:rsid w:val="00A266E3"/>
    <w:rsid w:val="00A27C94"/>
    <w:rsid w:val="00A32D00"/>
    <w:rsid w:val="00A333B0"/>
    <w:rsid w:val="00A345E4"/>
    <w:rsid w:val="00A45BFE"/>
    <w:rsid w:val="00A547C2"/>
    <w:rsid w:val="00A62959"/>
    <w:rsid w:val="00A722EF"/>
    <w:rsid w:val="00A74331"/>
    <w:rsid w:val="00A777A6"/>
    <w:rsid w:val="00A80FA1"/>
    <w:rsid w:val="00A82B8A"/>
    <w:rsid w:val="00A82B97"/>
    <w:rsid w:val="00A83476"/>
    <w:rsid w:val="00A85919"/>
    <w:rsid w:val="00A90117"/>
    <w:rsid w:val="00A90568"/>
    <w:rsid w:val="00A9228D"/>
    <w:rsid w:val="00A92440"/>
    <w:rsid w:val="00A964F7"/>
    <w:rsid w:val="00A968F8"/>
    <w:rsid w:val="00A96B69"/>
    <w:rsid w:val="00AA10F8"/>
    <w:rsid w:val="00AB2D50"/>
    <w:rsid w:val="00AB6153"/>
    <w:rsid w:val="00AC01B1"/>
    <w:rsid w:val="00AC029B"/>
    <w:rsid w:val="00AC7B2D"/>
    <w:rsid w:val="00AD0CB0"/>
    <w:rsid w:val="00AD23EE"/>
    <w:rsid w:val="00AD3289"/>
    <w:rsid w:val="00AD4F54"/>
    <w:rsid w:val="00AD65D1"/>
    <w:rsid w:val="00AD72B5"/>
    <w:rsid w:val="00AE188D"/>
    <w:rsid w:val="00AE1B2A"/>
    <w:rsid w:val="00AE284B"/>
    <w:rsid w:val="00AE50F2"/>
    <w:rsid w:val="00AE5412"/>
    <w:rsid w:val="00AE62A7"/>
    <w:rsid w:val="00AE6BF5"/>
    <w:rsid w:val="00AE71C3"/>
    <w:rsid w:val="00AF0673"/>
    <w:rsid w:val="00AF067C"/>
    <w:rsid w:val="00AF19BA"/>
    <w:rsid w:val="00AF2948"/>
    <w:rsid w:val="00AF2A0C"/>
    <w:rsid w:val="00AF2ED2"/>
    <w:rsid w:val="00AF3158"/>
    <w:rsid w:val="00AF4F0E"/>
    <w:rsid w:val="00AF5A58"/>
    <w:rsid w:val="00AF5C14"/>
    <w:rsid w:val="00B004AF"/>
    <w:rsid w:val="00B0087E"/>
    <w:rsid w:val="00B05565"/>
    <w:rsid w:val="00B10F8E"/>
    <w:rsid w:val="00B128E1"/>
    <w:rsid w:val="00B14095"/>
    <w:rsid w:val="00B1471B"/>
    <w:rsid w:val="00B17617"/>
    <w:rsid w:val="00B2275B"/>
    <w:rsid w:val="00B25228"/>
    <w:rsid w:val="00B256EC"/>
    <w:rsid w:val="00B26229"/>
    <w:rsid w:val="00B321A4"/>
    <w:rsid w:val="00B32B64"/>
    <w:rsid w:val="00B4235B"/>
    <w:rsid w:val="00B46C46"/>
    <w:rsid w:val="00B4758B"/>
    <w:rsid w:val="00B51894"/>
    <w:rsid w:val="00B53D82"/>
    <w:rsid w:val="00B5449E"/>
    <w:rsid w:val="00B54E30"/>
    <w:rsid w:val="00B616F5"/>
    <w:rsid w:val="00B6763A"/>
    <w:rsid w:val="00B67F4D"/>
    <w:rsid w:val="00B754A9"/>
    <w:rsid w:val="00B75958"/>
    <w:rsid w:val="00B80325"/>
    <w:rsid w:val="00B93AA3"/>
    <w:rsid w:val="00B93EBC"/>
    <w:rsid w:val="00BA02A7"/>
    <w:rsid w:val="00BA4E54"/>
    <w:rsid w:val="00BA5ADB"/>
    <w:rsid w:val="00BA738E"/>
    <w:rsid w:val="00BB0641"/>
    <w:rsid w:val="00BB7B08"/>
    <w:rsid w:val="00BC062B"/>
    <w:rsid w:val="00BC248C"/>
    <w:rsid w:val="00BC3E72"/>
    <w:rsid w:val="00BC4604"/>
    <w:rsid w:val="00BC68E3"/>
    <w:rsid w:val="00BC6A44"/>
    <w:rsid w:val="00BC6D92"/>
    <w:rsid w:val="00BD3A05"/>
    <w:rsid w:val="00BD3D35"/>
    <w:rsid w:val="00BD4A11"/>
    <w:rsid w:val="00BE156D"/>
    <w:rsid w:val="00BE1A65"/>
    <w:rsid w:val="00BE1E02"/>
    <w:rsid w:val="00BE2405"/>
    <w:rsid w:val="00BE63C3"/>
    <w:rsid w:val="00BF0C83"/>
    <w:rsid w:val="00BF3C14"/>
    <w:rsid w:val="00C00072"/>
    <w:rsid w:val="00C033B1"/>
    <w:rsid w:val="00C034A8"/>
    <w:rsid w:val="00C048D5"/>
    <w:rsid w:val="00C11F69"/>
    <w:rsid w:val="00C17481"/>
    <w:rsid w:val="00C17CEF"/>
    <w:rsid w:val="00C21786"/>
    <w:rsid w:val="00C2305F"/>
    <w:rsid w:val="00C2375B"/>
    <w:rsid w:val="00C2380B"/>
    <w:rsid w:val="00C2541D"/>
    <w:rsid w:val="00C25F42"/>
    <w:rsid w:val="00C26C8B"/>
    <w:rsid w:val="00C27D21"/>
    <w:rsid w:val="00C3394A"/>
    <w:rsid w:val="00C41372"/>
    <w:rsid w:val="00C41BF2"/>
    <w:rsid w:val="00C46EBD"/>
    <w:rsid w:val="00C47226"/>
    <w:rsid w:val="00C50CD2"/>
    <w:rsid w:val="00C64703"/>
    <w:rsid w:val="00C65359"/>
    <w:rsid w:val="00C67178"/>
    <w:rsid w:val="00C710FC"/>
    <w:rsid w:val="00C73A4E"/>
    <w:rsid w:val="00C7407C"/>
    <w:rsid w:val="00C822DC"/>
    <w:rsid w:val="00C84263"/>
    <w:rsid w:val="00C864C8"/>
    <w:rsid w:val="00C869B7"/>
    <w:rsid w:val="00C92EC2"/>
    <w:rsid w:val="00C94465"/>
    <w:rsid w:val="00C94D23"/>
    <w:rsid w:val="00C97396"/>
    <w:rsid w:val="00CA510B"/>
    <w:rsid w:val="00CA5866"/>
    <w:rsid w:val="00CB0349"/>
    <w:rsid w:val="00CB4C2E"/>
    <w:rsid w:val="00CC6AB2"/>
    <w:rsid w:val="00CD09F9"/>
    <w:rsid w:val="00CD34E3"/>
    <w:rsid w:val="00CD4094"/>
    <w:rsid w:val="00CD6357"/>
    <w:rsid w:val="00CE5D22"/>
    <w:rsid w:val="00D028FB"/>
    <w:rsid w:val="00D02E64"/>
    <w:rsid w:val="00D05340"/>
    <w:rsid w:val="00D13066"/>
    <w:rsid w:val="00D13AFA"/>
    <w:rsid w:val="00D22FC6"/>
    <w:rsid w:val="00D23370"/>
    <w:rsid w:val="00D237F3"/>
    <w:rsid w:val="00D24E38"/>
    <w:rsid w:val="00D252B3"/>
    <w:rsid w:val="00D2610D"/>
    <w:rsid w:val="00D26C4E"/>
    <w:rsid w:val="00D273CE"/>
    <w:rsid w:val="00D3330D"/>
    <w:rsid w:val="00D357A7"/>
    <w:rsid w:val="00D373B5"/>
    <w:rsid w:val="00D40EE8"/>
    <w:rsid w:val="00D43582"/>
    <w:rsid w:val="00D47C62"/>
    <w:rsid w:val="00D50974"/>
    <w:rsid w:val="00D50B66"/>
    <w:rsid w:val="00D53636"/>
    <w:rsid w:val="00D5548C"/>
    <w:rsid w:val="00D564C6"/>
    <w:rsid w:val="00D64918"/>
    <w:rsid w:val="00D652B5"/>
    <w:rsid w:val="00D70EE3"/>
    <w:rsid w:val="00D7338D"/>
    <w:rsid w:val="00D73570"/>
    <w:rsid w:val="00D75230"/>
    <w:rsid w:val="00D7673B"/>
    <w:rsid w:val="00D80435"/>
    <w:rsid w:val="00D810D7"/>
    <w:rsid w:val="00D832A1"/>
    <w:rsid w:val="00D847C6"/>
    <w:rsid w:val="00D84B0F"/>
    <w:rsid w:val="00D86228"/>
    <w:rsid w:val="00D875F1"/>
    <w:rsid w:val="00D9050F"/>
    <w:rsid w:val="00D96FF1"/>
    <w:rsid w:val="00DA3C67"/>
    <w:rsid w:val="00DB07AF"/>
    <w:rsid w:val="00DB5316"/>
    <w:rsid w:val="00DB7C75"/>
    <w:rsid w:val="00DB7EB2"/>
    <w:rsid w:val="00DC0537"/>
    <w:rsid w:val="00DC40EF"/>
    <w:rsid w:val="00DD0503"/>
    <w:rsid w:val="00DD0ECD"/>
    <w:rsid w:val="00DD27BC"/>
    <w:rsid w:val="00DD4622"/>
    <w:rsid w:val="00DE28B2"/>
    <w:rsid w:val="00DF0AD4"/>
    <w:rsid w:val="00DF3140"/>
    <w:rsid w:val="00DF501D"/>
    <w:rsid w:val="00DF7939"/>
    <w:rsid w:val="00E04054"/>
    <w:rsid w:val="00E079DC"/>
    <w:rsid w:val="00E17D86"/>
    <w:rsid w:val="00E326CD"/>
    <w:rsid w:val="00E377A1"/>
    <w:rsid w:val="00E40CEE"/>
    <w:rsid w:val="00E41588"/>
    <w:rsid w:val="00E42AC9"/>
    <w:rsid w:val="00E42B98"/>
    <w:rsid w:val="00E448F4"/>
    <w:rsid w:val="00E512C4"/>
    <w:rsid w:val="00E517EB"/>
    <w:rsid w:val="00E665E2"/>
    <w:rsid w:val="00E7140D"/>
    <w:rsid w:val="00E71DDD"/>
    <w:rsid w:val="00E72E8B"/>
    <w:rsid w:val="00E734F9"/>
    <w:rsid w:val="00E811A9"/>
    <w:rsid w:val="00E814E1"/>
    <w:rsid w:val="00E81C65"/>
    <w:rsid w:val="00EA122F"/>
    <w:rsid w:val="00EA14E0"/>
    <w:rsid w:val="00EA28BA"/>
    <w:rsid w:val="00EA45EE"/>
    <w:rsid w:val="00EB0CCE"/>
    <w:rsid w:val="00EB1110"/>
    <w:rsid w:val="00EB3750"/>
    <w:rsid w:val="00EB5F2F"/>
    <w:rsid w:val="00EB7655"/>
    <w:rsid w:val="00EC063C"/>
    <w:rsid w:val="00EC45AC"/>
    <w:rsid w:val="00EC7915"/>
    <w:rsid w:val="00ED247B"/>
    <w:rsid w:val="00ED2947"/>
    <w:rsid w:val="00ED2DCF"/>
    <w:rsid w:val="00ED37F3"/>
    <w:rsid w:val="00ED6F48"/>
    <w:rsid w:val="00ED7876"/>
    <w:rsid w:val="00EE4D91"/>
    <w:rsid w:val="00EF205D"/>
    <w:rsid w:val="00EF4FCB"/>
    <w:rsid w:val="00F00402"/>
    <w:rsid w:val="00F144FA"/>
    <w:rsid w:val="00F15D85"/>
    <w:rsid w:val="00F16474"/>
    <w:rsid w:val="00F1772D"/>
    <w:rsid w:val="00F20632"/>
    <w:rsid w:val="00F210D2"/>
    <w:rsid w:val="00F21F55"/>
    <w:rsid w:val="00F23404"/>
    <w:rsid w:val="00F269C9"/>
    <w:rsid w:val="00F274F5"/>
    <w:rsid w:val="00F31676"/>
    <w:rsid w:val="00F4522E"/>
    <w:rsid w:val="00F452C2"/>
    <w:rsid w:val="00F571E0"/>
    <w:rsid w:val="00F62FA6"/>
    <w:rsid w:val="00F65FDE"/>
    <w:rsid w:val="00F710AF"/>
    <w:rsid w:val="00F72910"/>
    <w:rsid w:val="00F73C2C"/>
    <w:rsid w:val="00F74621"/>
    <w:rsid w:val="00F75B60"/>
    <w:rsid w:val="00F76398"/>
    <w:rsid w:val="00F76AA6"/>
    <w:rsid w:val="00F8269E"/>
    <w:rsid w:val="00F91E94"/>
    <w:rsid w:val="00F92CAC"/>
    <w:rsid w:val="00F933AF"/>
    <w:rsid w:val="00FA4B08"/>
    <w:rsid w:val="00FB11C2"/>
    <w:rsid w:val="00FB4E9E"/>
    <w:rsid w:val="00FB7D8B"/>
    <w:rsid w:val="00FC0809"/>
    <w:rsid w:val="00FC0D3A"/>
    <w:rsid w:val="00FC5040"/>
    <w:rsid w:val="00FD1581"/>
    <w:rsid w:val="00FE21EB"/>
    <w:rsid w:val="00FE4F22"/>
    <w:rsid w:val="00FE63F7"/>
    <w:rsid w:val="00FF5995"/>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F2B692"/>
  <w15:chartTrackingRefBased/>
  <w15:docId w15:val="{527EE21F-E753-8D41-B9CE-4864C775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rFonts w:ascii="Arial" w:hAnsi="Arial" w:cs="Arial"/>
      <w:sz w:val="24"/>
      <w:szCs w:val="24"/>
    </w:rPr>
  </w:style>
  <w:style w:type="paragraph" w:styleId="Heading1">
    <w:name w:val="heading 1"/>
    <w:basedOn w:val="Normal"/>
    <w:link w:val="Heading1Char"/>
    <w:autoRedefine/>
    <w:qFormat/>
    <w:rsid w:val="003E7B67"/>
    <w:pPr>
      <w:keepNext/>
      <w:numPr>
        <w:numId w:val="4"/>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pPr>
      <w:keepNext/>
      <w:keepLines/>
      <w:numPr>
        <w:ilvl w:val="1"/>
        <w:numId w:val="4"/>
      </w:numPr>
      <w:spacing w:before="180" w:after="120"/>
      <w:outlineLvl w:val="1"/>
    </w:pPr>
    <w:rPr>
      <w:rFonts w:eastAsia="Arial Unicode MS" w:cs="Arial Unicode MS"/>
      <w:b/>
      <w:bCs/>
      <w:caps/>
    </w:rPr>
  </w:style>
  <w:style w:type="paragraph" w:styleId="Heading3">
    <w:name w:val="heading 3"/>
    <w:basedOn w:val="Normal"/>
    <w:qFormat/>
    <w:pPr>
      <w:keepNext/>
      <w:numPr>
        <w:ilvl w:val="2"/>
        <w:numId w:val="4"/>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4"/>
      </w:numPr>
      <w:tabs>
        <w:tab w:val="left" w:pos="1152"/>
      </w:tabs>
      <w:spacing w:before="120"/>
      <w:outlineLvl w:val="3"/>
    </w:pPr>
    <w:rPr>
      <w:rFonts w:eastAsia="Arial Unicode MS" w:cs="Arial Unicode MS"/>
      <w:b/>
      <w:bCs/>
    </w:rPr>
  </w:style>
  <w:style w:type="paragraph" w:styleId="Heading5">
    <w:name w:val="heading 5"/>
    <w:basedOn w:val="Normal"/>
    <w:qFormat/>
    <w:pPr>
      <w:numPr>
        <w:ilvl w:val="4"/>
        <w:numId w:val="4"/>
      </w:numPr>
      <w:outlineLvl w:val="4"/>
    </w:pPr>
    <w:rPr>
      <w:rFonts w:eastAsia="Arial Unicode MS" w:cs="Arial Unicode MS"/>
      <w:b/>
      <w:bCs/>
      <w:szCs w:val="20"/>
    </w:rPr>
  </w:style>
  <w:style w:type="paragraph" w:styleId="Heading6">
    <w:name w:val="heading 6"/>
    <w:basedOn w:val="Normal"/>
    <w:next w:val="Normal"/>
    <w:qFormat/>
    <w:pPr>
      <w:numPr>
        <w:ilvl w:val="5"/>
        <w:numId w:val="4"/>
      </w:numPr>
      <w:outlineLvl w:val="5"/>
    </w:pPr>
    <w:rPr>
      <w:b/>
      <w:bCs/>
      <w:caps/>
      <w:sz w:val="28"/>
      <w:szCs w:val="22"/>
    </w:rPr>
  </w:style>
  <w:style w:type="paragraph" w:styleId="Heading7">
    <w:name w:val="heading 7"/>
    <w:basedOn w:val="Normal"/>
    <w:next w:val="Normal"/>
    <w:qFormat/>
    <w:pPr>
      <w:numPr>
        <w:ilvl w:val="6"/>
        <w:numId w:val="4"/>
      </w:numPr>
      <w:outlineLvl w:val="6"/>
    </w:pPr>
    <w:rPr>
      <w:b/>
    </w:rPr>
  </w:style>
  <w:style w:type="paragraph" w:styleId="Heading8">
    <w:name w:val="heading 8"/>
    <w:basedOn w:val="Normal"/>
    <w:next w:val="Normal"/>
    <w:qFormat/>
    <w:pPr>
      <w:numPr>
        <w:ilvl w:val="7"/>
        <w:numId w:val="4"/>
      </w:numPr>
      <w:outlineLvl w:val="7"/>
    </w:pPr>
    <w:rPr>
      <w:b/>
      <w:iCs/>
    </w:rPr>
  </w:style>
  <w:style w:type="paragraph" w:styleId="Heading9">
    <w:name w:val="heading 9"/>
    <w:basedOn w:val="Normal"/>
    <w:next w:val="Normal"/>
    <w:qFormat/>
    <w:pPr>
      <w:numPr>
        <w:ilvl w:val="8"/>
        <w:numId w:val="4"/>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1"/>
    <w:pPr>
      <w:spacing w:after="120"/>
    </w:pPr>
  </w:style>
  <w:style w:type="paragraph" w:customStyle="1" w:styleId="Tabletext">
    <w:name w:val="Tabletext"/>
    <w:basedOn w:val="Normal"/>
    <w:pPr>
      <w:keepLines/>
      <w:widowControl w:val="0"/>
      <w:spacing w:before="0" w:after="0" w:line="240" w:lineRule="atLeast"/>
      <w:ind w:left="0"/>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link w:val="CommentTextChar"/>
    <w:uiPriority w:val="99"/>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b/>
      <w:sz w:val="22"/>
    </w:rPr>
  </w:style>
  <w:style w:type="paragraph" w:customStyle="1" w:styleId="PageTitle">
    <w:name w:val="PageTitle"/>
    <w:basedOn w:val="Normal"/>
    <w:pPr>
      <w:spacing w:before="120" w:after="120"/>
      <w:ind w:left="0"/>
      <w:jc w:val="center"/>
      <w:outlineLvl w:val="0"/>
    </w:pPr>
    <w:rPr>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sz w:val="20"/>
      <w:szCs w:val="20"/>
    </w:rPr>
  </w:style>
  <w:style w:type="paragraph" w:customStyle="1" w:styleId="TextBold">
    <w:name w:val="Text Bold"/>
    <w:basedOn w:val="Normal"/>
    <w:next w:val="Normal"/>
    <w:pPr>
      <w:spacing w:before="0" w:after="0"/>
      <w:ind w:left="0"/>
      <w:jc w:val="left"/>
    </w:pPr>
    <w:rPr>
      <w:b/>
      <w:sz w:val="20"/>
      <w:szCs w:val="20"/>
    </w:rPr>
  </w:style>
  <w:style w:type="paragraph" w:customStyle="1" w:styleId="TextUnderBold">
    <w:name w:val="Text UnderBold"/>
    <w:basedOn w:val="Normal"/>
    <w:pPr>
      <w:spacing w:before="0" w:after="0"/>
      <w:ind w:left="0"/>
      <w:jc w:val="center"/>
    </w:pPr>
    <w:rPr>
      <w:sz w:val="20"/>
      <w:szCs w:val="20"/>
      <w:u w:val="single"/>
    </w:rPr>
  </w:style>
  <w:style w:type="paragraph" w:customStyle="1" w:styleId="BodyTextKeep">
    <w:name w:val="Body Text Keep"/>
    <w:basedOn w:val="BodyText"/>
    <w:pPr>
      <w:keepNext/>
      <w:spacing w:before="0" w:after="220" w:line="220" w:lineRule="atLeast"/>
      <w:ind w:left="1080"/>
      <w:jc w:val="left"/>
    </w:pPr>
    <w:rPr>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eastAsia="Arial Unicode MS"/>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link w:val="BodyText"/>
    <w:rsid w:val="00A17B6F"/>
    <w:rPr>
      <w:sz w:val="24"/>
      <w:szCs w:val="24"/>
      <w:lang w:val="en-US" w:eastAsia="en-US" w:bidi="ar-SA"/>
    </w:rPr>
  </w:style>
  <w:style w:type="character" w:customStyle="1" w:styleId="Heading2Char">
    <w:name w:val="Heading 2 Char"/>
    <w:link w:val="Heading2"/>
    <w:rsid w:val="003C56C9"/>
    <w:rPr>
      <w:rFonts w:ascii="Arial" w:eastAsia="Arial Unicode MS" w:hAnsi="Arial" w:cs="Arial Unicode MS"/>
      <w:b/>
      <w:bCs/>
      <w:caps/>
      <w:sz w:val="24"/>
      <w:szCs w:val="24"/>
      <w:lang w:val="en-US" w:eastAsia="en-US" w:bidi="ar-SA"/>
    </w:rPr>
  </w:style>
  <w:style w:type="character" w:customStyle="1" w:styleId="Heading1Char">
    <w:name w:val="Heading 1 Char"/>
    <w:link w:val="Heading1"/>
    <w:rsid w:val="003E7B67"/>
    <w:rPr>
      <w:rFonts w:ascii="Arial" w:eastAsia="Arial Unicode MS" w:hAnsi="Arial" w:cs="Arial"/>
      <w:b/>
      <w:bCs/>
      <w:caps/>
      <w:kern w:val="36"/>
      <w:sz w:val="28"/>
      <w:szCs w:val="48"/>
    </w:rPr>
  </w:style>
  <w:style w:type="character" w:customStyle="1" w:styleId="BodyTextChar">
    <w:name w:val="Body Text Char"/>
    <w:rsid w:val="00F31676"/>
    <w:rPr>
      <w:sz w:val="24"/>
      <w:szCs w:val="24"/>
      <w:lang w:val="en-US" w:eastAsia="en-US" w:bidi="ar-SA"/>
    </w:rPr>
  </w:style>
  <w:style w:type="paragraph" w:customStyle="1" w:styleId="PubDate">
    <w:name w:val="PubDate"/>
    <w:rsid w:val="00DF3140"/>
    <w:pPr>
      <w:spacing w:before="360" w:after="200"/>
      <w:jc w:val="right"/>
    </w:pPr>
    <w:rPr>
      <w:rFonts w:ascii="Arial Narrow" w:hAnsi="Arial Narrow"/>
      <w:b/>
      <w:sz w:val="32"/>
    </w:rPr>
  </w:style>
  <w:style w:type="paragraph" w:styleId="NoSpacing">
    <w:name w:val="No Spacing"/>
    <w:uiPriority w:val="1"/>
    <w:qFormat/>
    <w:rsid w:val="00DF3140"/>
    <w:pPr>
      <w:ind w:left="576"/>
      <w:jc w:val="both"/>
    </w:pPr>
    <w:rPr>
      <w:rFonts w:ascii="Arial" w:hAnsi="Arial" w:cs="Arial"/>
      <w:sz w:val="24"/>
      <w:szCs w:val="24"/>
    </w:rPr>
  </w:style>
  <w:style w:type="paragraph" w:customStyle="1" w:styleId="TableBody">
    <w:name w:val="Table: Body"/>
    <w:basedOn w:val="Normal"/>
    <w:uiPriority w:val="2"/>
    <w:qFormat/>
    <w:rsid w:val="0082762B"/>
    <w:pPr>
      <w:ind w:left="0"/>
      <w:jc w:val="left"/>
    </w:pPr>
    <w:rPr>
      <w:rFonts w:cs="Times New Roman"/>
      <w:sz w:val="20"/>
      <w:szCs w:val="20"/>
    </w:rPr>
  </w:style>
  <w:style w:type="table" w:customStyle="1" w:styleId="ACF01">
    <w:name w:val="ACF 01"/>
    <w:basedOn w:val="TableNormal"/>
    <w:uiPriority w:val="99"/>
    <w:rsid w:val="0082762B"/>
    <w:rPr>
      <w:rFonts w:ascii="Arial" w:eastAsia="Arial" w:hAnsi="Arial"/>
      <w:sz w:val="22"/>
      <w:szCs w:val="22"/>
    </w:rPr>
    <w:tblPr>
      <w:tblStyleRowBandSize w:val="1"/>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29" w:type="dxa"/>
        <w:left w:w="115" w:type="dxa"/>
        <w:bottom w:w="29" w:type="dxa"/>
        <w:right w:w="115" w:type="dxa"/>
      </w:tblCellMar>
    </w:tblPr>
    <w:trPr>
      <w:jc w:val="center"/>
    </w:trPr>
    <w:tblStylePr w:type="firstRow">
      <w:rPr>
        <w:b/>
        <w:color w:val="FFFFFF"/>
      </w:rPr>
      <w:tblPr/>
      <w:trPr>
        <w:tblHeader/>
      </w:trPr>
      <w:tcPr>
        <w:tcBorders>
          <w:top w:val="single" w:sz="12" w:space="0" w:color="000000"/>
          <w:left w:val="single" w:sz="12" w:space="0" w:color="000000"/>
          <w:bottom w:val="single" w:sz="12" w:space="0" w:color="000000"/>
          <w:right w:val="single" w:sz="12" w:space="0" w:color="000000"/>
          <w:insideH w:val="nil"/>
          <w:insideV w:val="single" w:sz="4" w:space="0" w:color="FFFFFF"/>
          <w:tl2br w:val="nil"/>
          <w:tr2bl w:val="nil"/>
        </w:tcBorders>
        <w:shd w:val="clear" w:color="auto" w:fill="000000"/>
        <w:vAlign w:val="bottom"/>
      </w:tcPr>
    </w:tblStylePr>
    <w:tblStylePr w:type="lastRow">
      <w:rPr>
        <w:b/>
        <w:color w:val="FFFFFF"/>
      </w:rPr>
      <w:tblPr/>
      <w:tcPr>
        <w:tcBorders>
          <w:top w:val="double" w:sz="4" w:space="0" w:color="000000"/>
          <w:left w:val="single" w:sz="12" w:space="0" w:color="000000"/>
          <w:bottom w:val="single" w:sz="12" w:space="0" w:color="000000"/>
          <w:right w:val="single" w:sz="12" w:space="0" w:color="000000"/>
          <w:insideH w:val="nil"/>
          <w:insideV w:val="single" w:sz="4" w:space="0" w:color="FFFFFF"/>
          <w:tl2br w:val="nil"/>
          <w:tr2bl w:val="nil"/>
        </w:tcBorders>
        <w:shd w:val="clear" w:color="auto" w:fill="000000"/>
      </w:tcPr>
    </w:tblStylePr>
    <w:tblStylePr w:type="firstCol">
      <w:rPr>
        <w:b/>
      </w:rPr>
    </w:tblStylePr>
    <w:tblStylePr w:type="band2Horz">
      <w:tblPr/>
      <w:tcPr>
        <w:shd w:val="clear" w:color="auto" w:fill="D0D0D0"/>
      </w:tcPr>
    </w:tblStylePr>
  </w:style>
  <w:style w:type="table" w:customStyle="1" w:styleId="ACF011">
    <w:name w:val="ACF 011"/>
    <w:basedOn w:val="TableNormal"/>
    <w:uiPriority w:val="99"/>
    <w:rsid w:val="005434F3"/>
    <w:rPr>
      <w:rFonts w:ascii="Calibri" w:eastAsia="Calibri" w:hAnsi="Calibri"/>
      <w:sz w:val="22"/>
      <w:szCs w:val="22"/>
    </w:rPr>
    <w:tblPr>
      <w:tblStyleRowBandSize w:val="1"/>
      <w:jc w:val="center"/>
      <w:tblBorders>
        <w:top w:val="single" w:sz="12" w:space="0" w:color="44546A"/>
        <w:left w:val="single" w:sz="12" w:space="0" w:color="44546A"/>
        <w:bottom w:val="single" w:sz="12" w:space="0" w:color="44546A"/>
        <w:right w:val="single" w:sz="12" w:space="0" w:color="44546A"/>
        <w:insideH w:val="single" w:sz="4" w:space="0" w:color="44546A"/>
        <w:insideV w:val="single" w:sz="4" w:space="0" w:color="44546A"/>
      </w:tblBorders>
      <w:tblCellMar>
        <w:top w:w="29" w:type="dxa"/>
        <w:left w:w="115" w:type="dxa"/>
        <w:bottom w:w="29" w:type="dxa"/>
        <w:right w:w="115" w:type="dxa"/>
      </w:tblCellMar>
    </w:tblPr>
    <w:trPr>
      <w:jc w:val="center"/>
    </w:trPr>
    <w:tblStylePr w:type="firstRow">
      <w:rPr>
        <w:b/>
        <w:color w:val="FFFFFF"/>
      </w:rPr>
      <w:tblPr/>
      <w:trPr>
        <w:tblHeader/>
      </w:trPr>
      <w:tcPr>
        <w:tcBorders>
          <w:top w:val="single" w:sz="12" w:space="0" w:color="44546A"/>
          <w:left w:val="single" w:sz="12" w:space="0" w:color="44546A"/>
          <w:bottom w:val="single" w:sz="12" w:space="0" w:color="44546A"/>
          <w:right w:val="single" w:sz="12" w:space="0" w:color="44546A"/>
          <w:insideH w:val="nil"/>
          <w:insideV w:val="single" w:sz="4" w:space="0" w:color="FFFFFF"/>
          <w:tl2br w:val="nil"/>
          <w:tr2bl w:val="nil"/>
        </w:tcBorders>
        <w:shd w:val="clear" w:color="auto" w:fill="44546A"/>
        <w:vAlign w:val="bottom"/>
      </w:tcPr>
    </w:tblStylePr>
    <w:tblStylePr w:type="lastRow">
      <w:rPr>
        <w:b/>
        <w:color w:val="FFFFFF"/>
      </w:rPr>
      <w:tblPr/>
      <w:tcPr>
        <w:tcBorders>
          <w:top w:val="double" w:sz="4" w:space="0" w:color="44546A"/>
          <w:left w:val="single" w:sz="12" w:space="0" w:color="44546A"/>
          <w:bottom w:val="single" w:sz="12" w:space="0" w:color="44546A"/>
          <w:right w:val="single" w:sz="12" w:space="0" w:color="44546A"/>
          <w:insideH w:val="nil"/>
          <w:insideV w:val="single" w:sz="4" w:space="0" w:color="FFFFFF"/>
          <w:tl2br w:val="nil"/>
          <w:tr2bl w:val="nil"/>
        </w:tcBorders>
        <w:shd w:val="clear" w:color="auto" w:fill="44546A"/>
      </w:tcPr>
    </w:tblStylePr>
    <w:tblStylePr w:type="firstCol">
      <w:rPr>
        <w:b/>
      </w:rPr>
    </w:tblStylePr>
    <w:tblStylePr w:type="band2Horz">
      <w:tblPr/>
      <w:tcPr>
        <w:shd w:val="clear" w:color="auto" w:fill="F4B083"/>
      </w:tcPr>
    </w:tblStylePr>
  </w:style>
  <w:style w:type="table" w:customStyle="1" w:styleId="TableGrid1">
    <w:name w:val="Table Grid1"/>
    <w:basedOn w:val="TableNormal"/>
    <w:next w:val="TableGrid"/>
    <w:uiPriority w:val="39"/>
    <w:rsid w:val="00321955"/>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262"/>
    <w:pPr>
      <w:spacing w:before="0" w:after="0"/>
      <w:ind w:left="720"/>
      <w:contextualSpacing/>
      <w:jc w:val="left"/>
    </w:pPr>
    <w:rPr>
      <w:rFonts w:ascii="Times New Roman" w:hAnsi="Times New Roman" w:cs="Times New Roman"/>
    </w:rPr>
  </w:style>
  <w:style w:type="character" w:customStyle="1" w:styleId="CommentTextChar">
    <w:name w:val="Comment Text Char"/>
    <w:link w:val="CommentText"/>
    <w:uiPriority w:val="99"/>
    <w:semiHidden/>
    <w:rsid w:val="00161CD4"/>
    <w:rPr>
      <w:rFonts w:ascii="Arial" w:hAnsi="Arial" w:cs="Arial"/>
    </w:rPr>
  </w:style>
  <w:style w:type="character" w:customStyle="1" w:styleId="FooterChar">
    <w:name w:val="Footer Char"/>
    <w:basedOn w:val="DefaultParagraphFont"/>
    <w:link w:val="Footer"/>
    <w:uiPriority w:val="99"/>
    <w:rsid w:val="003D3E7B"/>
    <w:rPr>
      <w:rFonts w:ascii="Arial" w:hAnsi="Arial" w:cs="Arial"/>
      <w:sz w:val="24"/>
      <w:szCs w:val="24"/>
    </w:rPr>
  </w:style>
  <w:style w:type="paragraph" w:styleId="FootnoteText">
    <w:name w:val="footnote text"/>
    <w:basedOn w:val="Normal"/>
    <w:link w:val="FootnoteTextChar"/>
    <w:rsid w:val="003E7B67"/>
    <w:pPr>
      <w:spacing w:before="0" w:after="0"/>
    </w:pPr>
    <w:rPr>
      <w:sz w:val="20"/>
      <w:szCs w:val="20"/>
    </w:rPr>
  </w:style>
  <w:style w:type="character" w:customStyle="1" w:styleId="FootnoteTextChar">
    <w:name w:val="Footnote Text Char"/>
    <w:basedOn w:val="DefaultParagraphFont"/>
    <w:link w:val="FootnoteText"/>
    <w:rsid w:val="003E7B67"/>
    <w:rPr>
      <w:rFonts w:ascii="Arial" w:hAnsi="Arial" w:cs="Arial"/>
    </w:rPr>
  </w:style>
  <w:style w:type="character" w:styleId="FootnoteReference">
    <w:name w:val="footnote reference"/>
    <w:basedOn w:val="DefaultParagraphFont"/>
    <w:rsid w:val="003E7B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1124">
      <w:bodyDiv w:val="1"/>
      <w:marLeft w:val="0"/>
      <w:marRight w:val="0"/>
      <w:marTop w:val="0"/>
      <w:marBottom w:val="0"/>
      <w:divBdr>
        <w:top w:val="none" w:sz="0" w:space="0" w:color="auto"/>
        <w:left w:val="none" w:sz="0" w:space="0" w:color="auto"/>
        <w:bottom w:val="none" w:sz="0" w:space="0" w:color="auto"/>
        <w:right w:val="none" w:sz="0" w:space="0" w:color="auto"/>
      </w:divBdr>
      <w:divsChild>
        <w:div w:id="566301914">
          <w:marLeft w:val="547"/>
          <w:marRight w:val="0"/>
          <w:marTop w:val="0"/>
          <w:marBottom w:val="0"/>
          <w:divBdr>
            <w:top w:val="none" w:sz="0" w:space="0" w:color="auto"/>
            <w:left w:val="none" w:sz="0" w:space="0" w:color="auto"/>
            <w:bottom w:val="none" w:sz="0" w:space="0" w:color="auto"/>
            <w:right w:val="none" w:sz="0" w:space="0" w:color="auto"/>
          </w:divBdr>
        </w:div>
      </w:divsChild>
    </w:div>
    <w:div w:id="23874292">
      <w:bodyDiv w:val="1"/>
      <w:marLeft w:val="0"/>
      <w:marRight w:val="0"/>
      <w:marTop w:val="0"/>
      <w:marBottom w:val="0"/>
      <w:divBdr>
        <w:top w:val="none" w:sz="0" w:space="0" w:color="auto"/>
        <w:left w:val="none" w:sz="0" w:space="0" w:color="auto"/>
        <w:bottom w:val="none" w:sz="0" w:space="0" w:color="auto"/>
        <w:right w:val="none" w:sz="0" w:space="0" w:color="auto"/>
      </w:divBdr>
      <w:divsChild>
        <w:div w:id="1378772430">
          <w:marLeft w:val="806"/>
          <w:marRight w:val="0"/>
          <w:marTop w:val="240"/>
          <w:marBottom w:val="40"/>
          <w:divBdr>
            <w:top w:val="none" w:sz="0" w:space="0" w:color="auto"/>
            <w:left w:val="none" w:sz="0" w:space="0" w:color="auto"/>
            <w:bottom w:val="none" w:sz="0" w:space="0" w:color="auto"/>
            <w:right w:val="none" w:sz="0" w:space="0" w:color="auto"/>
          </w:divBdr>
        </w:div>
        <w:div w:id="197596119">
          <w:marLeft w:val="806"/>
          <w:marRight w:val="0"/>
          <w:marTop w:val="240"/>
          <w:marBottom w:val="40"/>
          <w:divBdr>
            <w:top w:val="none" w:sz="0" w:space="0" w:color="auto"/>
            <w:left w:val="none" w:sz="0" w:space="0" w:color="auto"/>
            <w:bottom w:val="none" w:sz="0" w:space="0" w:color="auto"/>
            <w:right w:val="none" w:sz="0" w:space="0" w:color="auto"/>
          </w:divBdr>
        </w:div>
        <w:div w:id="34744072">
          <w:marLeft w:val="806"/>
          <w:marRight w:val="0"/>
          <w:marTop w:val="240"/>
          <w:marBottom w:val="40"/>
          <w:divBdr>
            <w:top w:val="none" w:sz="0" w:space="0" w:color="auto"/>
            <w:left w:val="none" w:sz="0" w:space="0" w:color="auto"/>
            <w:bottom w:val="none" w:sz="0" w:space="0" w:color="auto"/>
            <w:right w:val="none" w:sz="0" w:space="0" w:color="auto"/>
          </w:divBdr>
        </w:div>
        <w:div w:id="205682689">
          <w:marLeft w:val="1454"/>
          <w:marRight w:val="0"/>
          <w:marTop w:val="40"/>
          <w:marBottom w:val="80"/>
          <w:divBdr>
            <w:top w:val="none" w:sz="0" w:space="0" w:color="auto"/>
            <w:left w:val="none" w:sz="0" w:space="0" w:color="auto"/>
            <w:bottom w:val="none" w:sz="0" w:space="0" w:color="auto"/>
            <w:right w:val="none" w:sz="0" w:space="0" w:color="auto"/>
          </w:divBdr>
        </w:div>
        <w:div w:id="379476538">
          <w:marLeft w:val="1454"/>
          <w:marRight w:val="0"/>
          <w:marTop w:val="40"/>
          <w:marBottom w:val="80"/>
          <w:divBdr>
            <w:top w:val="none" w:sz="0" w:space="0" w:color="auto"/>
            <w:left w:val="none" w:sz="0" w:space="0" w:color="auto"/>
            <w:bottom w:val="none" w:sz="0" w:space="0" w:color="auto"/>
            <w:right w:val="none" w:sz="0" w:space="0" w:color="auto"/>
          </w:divBdr>
        </w:div>
        <w:div w:id="10186585">
          <w:marLeft w:val="1454"/>
          <w:marRight w:val="0"/>
          <w:marTop w:val="40"/>
          <w:marBottom w:val="80"/>
          <w:divBdr>
            <w:top w:val="none" w:sz="0" w:space="0" w:color="auto"/>
            <w:left w:val="none" w:sz="0" w:space="0" w:color="auto"/>
            <w:bottom w:val="none" w:sz="0" w:space="0" w:color="auto"/>
            <w:right w:val="none" w:sz="0" w:space="0" w:color="auto"/>
          </w:divBdr>
        </w:div>
        <w:div w:id="588928870">
          <w:marLeft w:val="1454"/>
          <w:marRight w:val="0"/>
          <w:marTop w:val="40"/>
          <w:marBottom w:val="80"/>
          <w:divBdr>
            <w:top w:val="none" w:sz="0" w:space="0" w:color="auto"/>
            <w:left w:val="none" w:sz="0" w:space="0" w:color="auto"/>
            <w:bottom w:val="none" w:sz="0" w:space="0" w:color="auto"/>
            <w:right w:val="none" w:sz="0" w:space="0" w:color="auto"/>
          </w:divBdr>
        </w:div>
      </w:divsChild>
    </w:div>
    <w:div w:id="197285115">
      <w:bodyDiv w:val="1"/>
      <w:marLeft w:val="0"/>
      <w:marRight w:val="0"/>
      <w:marTop w:val="0"/>
      <w:marBottom w:val="0"/>
      <w:divBdr>
        <w:top w:val="none" w:sz="0" w:space="0" w:color="auto"/>
        <w:left w:val="none" w:sz="0" w:space="0" w:color="auto"/>
        <w:bottom w:val="none" w:sz="0" w:space="0" w:color="auto"/>
        <w:right w:val="none" w:sz="0" w:space="0" w:color="auto"/>
      </w:divBdr>
      <w:divsChild>
        <w:div w:id="241068049">
          <w:marLeft w:val="547"/>
          <w:marRight w:val="0"/>
          <w:marTop w:val="0"/>
          <w:marBottom w:val="0"/>
          <w:divBdr>
            <w:top w:val="none" w:sz="0" w:space="0" w:color="auto"/>
            <w:left w:val="none" w:sz="0" w:space="0" w:color="auto"/>
            <w:bottom w:val="none" w:sz="0" w:space="0" w:color="auto"/>
            <w:right w:val="none" w:sz="0" w:space="0" w:color="auto"/>
          </w:divBdr>
        </w:div>
      </w:divsChild>
    </w:div>
    <w:div w:id="855388482">
      <w:bodyDiv w:val="1"/>
      <w:marLeft w:val="0"/>
      <w:marRight w:val="0"/>
      <w:marTop w:val="0"/>
      <w:marBottom w:val="0"/>
      <w:divBdr>
        <w:top w:val="none" w:sz="0" w:space="0" w:color="auto"/>
        <w:left w:val="none" w:sz="0" w:space="0" w:color="auto"/>
        <w:bottom w:val="none" w:sz="0" w:space="0" w:color="auto"/>
        <w:right w:val="none" w:sz="0" w:space="0" w:color="auto"/>
      </w:divBdr>
      <w:divsChild>
        <w:div w:id="1307472787">
          <w:marLeft w:val="1267"/>
          <w:marRight w:val="0"/>
          <w:marTop w:val="0"/>
          <w:marBottom w:val="0"/>
          <w:divBdr>
            <w:top w:val="none" w:sz="0" w:space="0" w:color="auto"/>
            <w:left w:val="none" w:sz="0" w:space="0" w:color="auto"/>
            <w:bottom w:val="none" w:sz="0" w:space="0" w:color="auto"/>
            <w:right w:val="none" w:sz="0" w:space="0" w:color="auto"/>
          </w:divBdr>
        </w:div>
        <w:div w:id="1147479846">
          <w:marLeft w:val="1267"/>
          <w:marRight w:val="0"/>
          <w:marTop w:val="0"/>
          <w:marBottom w:val="0"/>
          <w:divBdr>
            <w:top w:val="none" w:sz="0" w:space="0" w:color="auto"/>
            <w:left w:val="none" w:sz="0" w:space="0" w:color="auto"/>
            <w:bottom w:val="none" w:sz="0" w:space="0" w:color="auto"/>
            <w:right w:val="none" w:sz="0" w:space="0" w:color="auto"/>
          </w:divBdr>
        </w:div>
        <w:div w:id="498276096">
          <w:marLeft w:val="1267"/>
          <w:marRight w:val="0"/>
          <w:marTop w:val="0"/>
          <w:marBottom w:val="0"/>
          <w:divBdr>
            <w:top w:val="none" w:sz="0" w:space="0" w:color="auto"/>
            <w:left w:val="none" w:sz="0" w:space="0" w:color="auto"/>
            <w:bottom w:val="none" w:sz="0" w:space="0" w:color="auto"/>
            <w:right w:val="none" w:sz="0" w:space="0" w:color="auto"/>
          </w:divBdr>
        </w:div>
        <w:div w:id="407507664">
          <w:marLeft w:val="1267"/>
          <w:marRight w:val="0"/>
          <w:marTop w:val="0"/>
          <w:marBottom w:val="0"/>
          <w:divBdr>
            <w:top w:val="none" w:sz="0" w:space="0" w:color="auto"/>
            <w:left w:val="none" w:sz="0" w:space="0" w:color="auto"/>
            <w:bottom w:val="none" w:sz="0" w:space="0" w:color="auto"/>
            <w:right w:val="none" w:sz="0" w:space="0" w:color="auto"/>
          </w:divBdr>
        </w:div>
        <w:div w:id="1081414358">
          <w:marLeft w:val="1267"/>
          <w:marRight w:val="0"/>
          <w:marTop w:val="0"/>
          <w:marBottom w:val="0"/>
          <w:divBdr>
            <w:top w:val="none" w:sz="0" w:space="0" w:color="auto"/>
            <w:left w:val="none" w:sz="0" w:space="0" w:color="auto"/>
            <w:bottom w:val="none" w:sz="0" w:space="0" w:color="auto"/>
            <w:right w:val="none" w:sz="0" w:space="0" w:color="auto"/>
          </w:divBdr>
        </w:div>
        <w:div w:id="155417779">
          <w:marLeft w:val="1267"/>
          <w:marRight w:val="0"/>
          <w:marTop w:val="0"/>
          <w:marBottom w:val="0"/>
          <w:divBdr>
            <w:top w:val="none" w:sz="0" w:space="0" w:color="auto"/>
            <w:left w:val="none" w:sz="0" w:space="0" w:color="auto"/>
            <w:bottom w:val="none" w:sz="0" w:space="0" w:color="auto"/>
            <w:right w:val="none" w:sz="0" w:space="0" w:color="auto"/>
          </w:divBdr>
        </w:div>
        <w:div w:id="1456872341">
          <w:marLeft w:val="1267"/>
          <w:marRight w:val="0"/>
          <w:marTop w:val="0"/>
          <w:marBottom w:val="0"/>
          <w:divBdr>
            <w:top w:val="none" w:sz="0" w:space="0" w:color="auto"/>
            <w:left w:val="none" w:sz="0" w:space="0" w:color="auto"/>
            <w:bottom w:val="none" w:sz="0" w:space="0" w:color="auto"/>
            <w:right w:val="none" w:sz="0" w:space="0" w:color="auto"/>
          </w:divBdr>
        </w:div>
      </w:divsChild>
    </w:div>
    <w:div w:id="898591552">
      <w:bodyDiv w:val="1"/>
      <w:marLeft w:val="0"/>
      <w:marRight w:val="0"/>
      <w:marTop w:val="0"/>
      <w:marBottom w:val="0"/>
      <w:divBdr>
        <w:top w:val="none" w:sz="0" w:space="0" w:color="auto"/>
        <w:left w:val="none" w:sz="0" w:space="0" w:color="auto"/>
        <w:bottom w:val="none" w:sz="0" w:space="0" w:color="auto"/>
        <w:right w:val="none" w:sz="0" w:space="0" w:color="auto"/>
      </w:divBdr>
    </w:div>
    <w:div w:id="1117329441">
      <w:bodyDiv w:val="1"/>
      <w:marLeft w:val="0"/>
      <w:marRight w:val="0"/>
      <w:marTop w:val="0"/>
      <w:marBottom w:val="0"/>
      <w:divBdr>
        <w:top w:val="none" w:sz="0" w:space="0" w:color="auto"/>
        <w:left w:val="none" w:sz="0" w:space="0" w:color="auto"/>
        <w:bottom w:val="none" w:sz="0" w:space="0" w:color="auto"/>
        <w:right w:val="none" w:sz="0" w:space="0" w:color="auto"/>
      </w:divBdr>
      <w:divsChild>
        <w:div w:id="49967192">
          <w:marLeft w:val="806"/>
          <w:marRight w:val="0"/>
          <w:marTop w:val="240"/>
          <w:marBottom w:val="40"/>
          <w:divBdr>
            <w:top w:val="none" w:sz="0" w:space="0" w:color="auto"/>
            <w:left w:val="none" w:sz="0" w:space="0" w:color="auto"/>
            <w:bottom w:val="none" w:sz="0" w:space="0" w:color="auto"/>
            <w:right w:val="none" w:sz="0" w:space="0" w:color="auto"/>
          </w:divBdr>
        </w:div>
        <w:div w:id="2030525732">
          <w:marLeft w:val="806"/>
          <w:marRight w:val="0"/>
          <w:marTop w:val="240"/>
          <w:marBottom w:val="40"/>
          <w:divBdr>
            <w:top w:val="none" w:sz="0" w:space="0" w:color="auto"/>
            <w:left w:val="none" w:sz="0" w:space="0" w:color="auto"/>
            <w:bottom w:val="none" w:sz="0" w:space="0" w:color="auto"/>
            <w:right w:val="none" w:sz="0" w:space="0" w:color="auto"/>
          </w:divBdr>
        </w:div>
      </w:divsChild>
    </w:div>
    <w:div w:id="1150633518">
      <w:bodyDiv w:val="1"/>
      <w:marLeft w:val="0"/>
      <w:marRight w:val="0"/>
      <w:marTop w:val="0"/>
      <w:marBottom w:val="0"/>
      <w:divBdr>
        <w:top w:val="none" w:sz="0" w:space="0" w:color="auto"/>
        <w:left w:val="none" w:sz="0" w:space="0" w:color="auto"/>
        <w:bottom w:val="none" w:sz="0" w:space="0" w:color="auto"/>
        <w:right w:val="none" w:sz="0" w:space="0" w:color="auto"/>
      </w:divBdr>
      <w:divsChild>
        <w:div w:id="43989626">
          <w:marLeft w:val="547"/>
          <w:marRight w:val="0"/>
          <w:marTop w:val="0"/>
          <w:marBottom w:val="0"/>
          <w:divBdr>
            <w:top w:val="none" w:sz="0" w:space="0" w:color="auto"/>
            <w:left w:val="none" w:sz="0" w:space="0" w:color="auto"/>
            <w:bottom w:val="none" w:sz="0" w:space="0" w:color="auto"/>
            <w:right w:val="none" w:sz="0" w:space="0" w:color="auto"/>
          </w:divBdr>
        </w:div>
        <w:div w:id="419256371">
          <w:marLeft w:val="547"/>
          <w:marRight w:val="0"/>
          <w:marTop w:val="0"/>
          <w:marBottom w:val="0"/>
          <w:divBdr>
            <w:top w:val="none" w:sz="0" w:space="0" w:color="auto"/>
            <w:left w:val="none" w:sz="0" w:space="0" w:color="auto"/>
            <w:bottom w:val="none" w:sz="0" w:space="0" w:color="auto"/>
            <w:right w:val="none" w:sz="0" w:space="0" w:color="auto"/>
          </w:divBdr>
        </w:div>
      </w:divsChild>
    </w:div>
    <w:div w:id="1311909913">
      <w:bodyDiv w:val="1"/>
      <w:marLeft w:val="0"/>
      <w:marRight w:val="0"/>
      <w:marTop w:val="0"/>
      <w:marBottom w:val="0"/>
      <w:divBdr>
        <w:top w:val="none" w:sz="0" w:space="0" w:color="auto"/>
        <w:left w:val="none" w:sz="0" w:space="0" w:color="auto"/>
        <w:bottom w:val="none" w:sz="0" w:space="0" w:color="auto"/>
        <w:right w:val="none" w:sz="0" w:space="0" w:color="auto"/>
      </w:divBdr>
    </w:div>
    <w:div w:id="1358003401">
      <w:bodyDiv w:val="1"/>
      <w:marLeft w:val="0"/>
      <w:marRight w:val="0"/>
      <w:marTop w:val="0"/>
      <w:marBottom w:val="0"/>
      <w:divBdr>
        <w:top w:val="none" w:sz="0" w:space="0" w:color="auto"/>
        <w:left w:val="none" w:sz="0" w:space="0" w:color="auto"/>
        <w:bottom w:val="none" w:sz="0" w:space="0" w:color="auto"/>
        <w:right w:val="none" w:sz="0" w:space="0" w:color="auto"/>
      </w:divBdr>
    </w:div>
    <w:div w:id="159220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cyber.dhs.gov/bod/18-01/"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cyber.dhs.gov/bod/18-0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yber.dhs.gov/bod/18-01/"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5FD7BD2A583942A6DD5FD28F3BF80D" ma:contentTypeVersion="21" ma:contentTypeDescription="Create a new document." ma:contentTypeScope="" ma:versionID="26ba037869216aebce22eafe88931836">
  <xsd:schema xmlns:xsd="http://www.w3.org/2001/XMLSchema" xmlns:xs="http://www.w3.org/2001/XMLSchema" xmlns:p="http://schemas.microsoft.com/office/2006/metadata/properties" xmlns:ns2="75b90ff3-0f50-48a9-925a-93b8989c667d" targetNamespace="http://schemas.microsoft.com/office/2006/metadata/properties" ma:root="true" ma:fieldsID="a6af2af2a5d94d4b2bf399985a9c3560" ns2:_="">
    <xsd:import namespace="75b90ff3-0f50-48a9-925a-93b8989c667d"/>
    <xsd:element name="properties">
      <xsd:complexType>
        <xsd:sequence>
          <xsd:element name="documentManagement">
            <xsd:complexType>
              <xsd:all>
                <xsd:element ref="ns2:Deliverered_x0020_to" minOccurs="0"/>
                <xsd:element ref="ns2:Date_x0020_Delivered" minOccurs="0"/>
                <xsd:element ref="ns2:Task" minOccurs="0"/>
                <xsd:element ref="ns2:Contractual_x0020_Deliverable" minOccurs="0"/>
                <xsd:element ref="ns2:Draft_x0020_Due_x0020_Date" minOccurs="0"/>
                <xsd:element ref="ns2:Final_x0020_Due_x0020_Date" minOccurs="0"/>
                <xsd:element ref="ns2:Comments_x0020_Date" minOccurs="0"/>
                <xsd:element ref="ns2:Final_x0020_Date_x0020_Delivered" minOccurs="0"/>
                <xsd:element ref="ns2:Approved_x0020_by" minOccurs="0"/>
                <xsd:element ref="ns2:Approved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90ff3-0f50-48a9-925a-93b8989c667d" elementFormDefault="qualified">
    <xsd:import namespace="http://schemas.microsoft.com/office/2006/documentManagement/types"/>
    <xsd:import namespace="http://schemas.microsoft.com/office/infopath/2007/PartnerControls"/>
    <xsd:element name="Deliverered_x0020_to" ma:index="8" nillable="true" ma:displayName="Deliverered to" ma:internalName="Deliverered_x0020_to">
      <xsd:simpleType>
        <xsd:restriction base="dms:Text">
          <xsd:maxLength value="255"/>
        </xsd:restriction>
      </xsd:simpleType>
    </xsd:element>
    <xsd:element name="Date_x0020_Delivered" ma:index="9" nillable="true" ma:displayName="Draft Date Delivered" ma:default="[today]" ma:format="DateOnly" ma:internalName="Date_x0020_Delivered">
      <xsd:simpleType>
        <xsd:restriction base="dms:DateTime"/>
      </xsd:simpleType>
    </xsd:element>
    <xsd:element name="Task" ma:index="10" nillable="true" ma:displayName="Task" ma:internalName="Task">
      <xsd:simpleType>
        <xsd:restriction base="dms:Text">
          <xsd:maxLength value="255"/>
        </xsd:restriction>
      </xsd:simpleType>
    </xsd:element>
    <xsd:element name="Contractual_x0020_Deliverable" ma:index="11" nillable="true" ma:displayName="Contractual Deliverable" ma:default="0" ma:internalName="Contractual_x0020_Deliverable">
      <xsd:simpleType>
        <xsd:restriction base="dms:Boolean"/>
      </xsd:simpleType>
    </xsd:element>
    <xsd:element name="Draft_x0020_Due_x0020_Date" ma:index="12" nillable="true" ma:displayName="Draft Due Date" ma:format="DateOnly" ma:internalName="Draft_x0020_Due_x0020_Date">
      <xsd:simpleType>
        <xsd:restriction base="dms:DateTime"/>
      </xsd:simpleType>
    </xsd:element>
    <xsd:element name="Final_x0020_Due_x0020_Date" ma:index="13" nillable="true" ma:displayName="Final Due Date" ma:format="DateOnly" ma:internalName="Final_x0020_Due_x0020_Date">
      <xsd:simpleType>
        <xsd:restriction base="dms:DateTime"/>
      </xsd:simpleType>
    </xsd:element>
    <xsd:element name="Comments_x0020_Date" ma:index="14" nillable="true" ma:displayName="Comments Date" ma:description="Comments Provided Date" ma:format="DateOnly" ma:internalName="Comments_x0020_Date">
      <xsd:simpleType>
        <xsd:restriction base="dms:DateTime"/>
      </xsd:simpleType>
    </xsd:element>
    <xsd:element name="Final_x0020_Date_x0020_Delivered" ma:index="15" nillable="true" ma:displayName="Final Date Delivered" ma:format="DateOnly" ma:internalName="Final_x0020_Date_x0020_Delivered">
      <xsd:simpleType>
        <xsd:restriction base="dms:DateTime"/>
      </xsd:simpleType>
    </xsd:element>
    <xsd:element name="Approved_x0020_by" ma:index="16" nillable="true" ma:displayName="Approved by" ma:internalName="Approved_x0020_by">
      <xsd:simpleType>
        <xsd:restriction base="dms:Text">
          <xsd:maxLength value="255"/>
        </xsd:restriction>
      </xsd:simpleType>
    </xsd:element>
    <xsd:element name="Approved_x0020_Date" ma:index="17" nillable="true" ma:displayName="Approved Date" ma:format="DateOnly" ma:internalName="Approved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A1A74-7C1D-4CF2-8BF3-DB8E80A3E0A6}">
  <ds:schemaRefs>
    <ds:schemaRef ds:uri="http://schemas.microsoft.com/sharepoint/v3/contenttype/forms"/>
  </ds:schemaRefs>
</ds:datastoreItem>
</file>

<file path=customXml/itemProps2.xml><?xml version="1.0" encoding="utf-8"?>
<ds:datastoreItem xmlns:ds="http://schemas.openxmlformats.org/officeDocument/2006/customXml" ds:itemID="{8F823016-D50D-4400-AD05-5F415B521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90ff3-0f50-48a9-925a-93b8989c6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390C84-B5CF-439B-845E-95E312766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Requirements Definition</vt:lpstr>
    </vt:vector>
  </TitlesOfParts>
  <Company>DHHS</Company>
  <LinksUpToDate>false</LinksUpToDate>
  <CharactersWithSpaces>18561</CharactersWithSpaces>
  <SharedDoc>false</SharedDoc>
  <HLinks>
    <vt:vector size="156" baseType="variant">
      <vt:variant>
        <vt:i4>5898333</vt:i4>
      </vt:variant>
      <vt:variant>
        <vt:i4>159</vt:i4>
      </vt:variant>
      <vt:variant>
        <vt:i4>0</vt:i4>
      </vt:variant>
      <vt:variant>
        <vt:i4>5</vt:i4>
      </vt:variant>
      <vt:variant>
        <vt:lpwstr>https://www.access-board.gov/guidelines-and-standards/communications-and-it/about-the-ict-refresh/final-rule/text-of-the-standards-and-guidelines</vt:lpwstr>
      </vt:variant>
      <vt:variant>
        <vt:lpwstr/>
      </vt:variant>
      <vt:variant>
        <vt:i4>4325406</vt:i4>
      </vt:variant>
      <vt:variant>
        <vt:i4>156</vt:i4>
      </vt:variant>
      <vt:variant>
        <vt:i4>0</vt:i4>
      </vt:variant>
      <vt:variant>
        <vt:i4>5</vt:i4>
      </vt:variant>
      <vt:variant>
        <vt:lpwstr>https://cyber.dhs.gov/bod/18-01/</vt:lpwstr>
      </vt:variant>
      <vt:variant>
        <vt:lpwstr/>
      </vt:variant>
      <vt:variant>
        <vt:i4>4325406</vt:i4>
      </vt:variant>
      <vt:variant>
        <vt:i4>153</vt:i4>
      </vt:variant>
      <vt:variant>
        <vt:i4>0</vt:i4>
      </vt:variant>
      <vt:variant>
        <vt:i4>5</vt:i4>
      </vt:variant>
      <vt:variant>
        <vt:lpwstr>https://cyber.dhs.gov/bod/18-01/</vt:lpwstr>
      </vt:variant>
      <vt:variant>
        <vt:lpwstr/>
      </vt:variant>
      <vt:variant>
        <vt:i4>4325406</vt:i4>
      </vt:variant>
      <vt:variant>
        <vt:i4>150</vt:i4>
      </vt:variant>
      <vt:variant>
        <vt:i4>0</vt:i4>
      </vt:variant>
      <vt:variant>
        <vt:i4>5</vt:i4>
      </vt:variant>
      <vt:variant>
        <vt:lpwstr>https://cyber.dhs.gov/bod/18-01/</vt:lpwstr>
      </vt:variant>
      <vt:variant>
        <vt:lpwstr/>
      </vt:variant>
      <vt:variant>
        <vt:i4>1114165</vt:i4>
      </vt:variant>
      <vt:variant>
        <vt:i4>140</vt:i4>
      </vt:variant>
      <vt:variant>
        <vt:i4>0</vt:i4>
      </vt:variant>
      <vt:variant>
        <vt:i4>5</vt:i4>
      </vt:variant>
      <vt:variant>
        <vt:lpwstr/>
      </vt:variant>
      <vt:variant>
        <vt:lpwstr>_Toc29808778</vt:lpwstr>
      </vt:variant>
      <vt:variant>
        <vt:i4>1966133</vt:i4>
      </vt:variant>
      <vt:variant>
        <vt:i4>134</vt:i4>
      </vt:variant>
      <vt:variant>
        <vt:i4>0</vt:i4>
      </vt:variant>
      <vt:variant>
        <vt:i4>5</vt:i4>
      </vt:variant>
      <vt:variant>
        <vt:lpwstr/>
      </vt:variant>
      <vt:variant>
        <vt:lpwstr>_Toc29808777</vt:lpwstr>
      </vt:variant>
      <vt:variant>
        <vt:i4>2031669</vt:i4>
      </vt:variant>
      <vt:variant>
        <vt:i4>128</vt:i4>
      </vt:variant>
      <vt:variant>
        <vt:i4>0</vt:i4>
      </vt:variant>
      <vt:variant>
        <vt:i4>5</vt:i4>
      </vt:variant>
      <vt:variant>
        <vt:lpwstr/>
      </vt:variant>
      <vt:variant>
        <vt:lpwstr>_Toc29808776</vt:lpwstr>
      </vt:variant>
      <vt:variant>
        <vt:i4>1835061</vt:i4>
      </vt:variant>
      <vt:variant>
        <vt:i4>122</vt:i4>
      </vt:variant>
      <vt:variant>
        <vt:i4>0</vt:i4>
      </vt:variant>
      <vt:variant>
        <vt:i4>5</vt:i4>
      </vt:variant>
      <vt:variant>
        <vt:lpwstr/>
      </vt:variant>
      <vt:variant>
        <vt:lpwstr>_Toc29808775</vt:lpwstr>
      </vt:variant>
      <vt:variant>
        <vt:i4>1900597</vt:i4>
      </vt:variant>
      <vt:variant>
        <vt:i4>116</vt:i4>
      </vt:variant>
      <vt:variant>
        <vt:i4>0</vt:i4>
      </vt:variant>
      <vt:variant>
        <vt:i4>5</vt:i4>
      </vt:variant>
      <vt:variant>
        <vt:lpwstr/>
      </vt:variant>
      <vt:variant>
        <vt:lpwstr>_Toc29808774</vt:lpwstr>
      </vt:variant>
      <vt:variant>
        <vt:i4>1703989</vt:i4>
      </vt:variant>
      <vt:variant>
        <vt:i4>110</vt:i4>
      </vt:variant>
      <vt:variant>
        <vt:i4>0</vt:i4>
      </vt:variant>
      <vt:variant>
        <vt:i4>5</vt:i4>
      </vt:variant>
      <vt:variant>
        <vt:lpwstr/>
      </vt:variant>
      <vt:variant>
        <vt:lpwstr>_Toc29808773</vt:lpwstr>
      </vt:variant>
      <vt:variant>
        <vt:i4>1769525</vt:i4>
      </vt:variant>
      <vt:variant>
        <vt:i4>104</vt:i4>
      </vt:variant>
      <vt:variant>
        <vt:i4>0</vt:i4>
      </vt:variant>
      <vt:variant>
        <vt:i4>5</vt:i4>
      </vt:variant>
      <vt:variant>
        <vt:lpwstr/>
      </vt:variant>
      <vt:variant>
        <vt:lpwstr>_Toc29808772</vt:lpwstr>
      </vt:variant>
      <vt:variant>
        <vt:i4>1572917</vt:i4>
      </vt:variant>
      <vt:variant>
        <vt:i4>98</vt:i4>
      </vt:variant>
      <vt:variant>
        <vt:i4>0</vt:i4>
      </vt:variant>
      <vt:variant>
        <vt:i4>5</vt:i4>
      </vt:variant>
      <vt:variant>
        <vt:lpwstr/>
      </vt:variant>
      <vt:variant>
        <vt:lpwstr>_Toc29808771</vt:lpwstr>
      </vt:variant>
      <vt:variant>
        <vt:i4>1638453</vt:i4>
      </vt:variant>
      <vt:variant>
        <vt:i4>92</vt:i4>
      </vt:variant>
      <vt:variant>
        <vt:i4>0</vt:i4>
      </vt:variant>
      <vt:variant>
        <vt:i4>5</vt:i4>
      </vt:variant>
      <vt:variant>
        <vt:lpwstr/>
      </vt:variant>
      <vt:variant>
        <vt:lpwstr>_Toc29808770</vt:lpwstr>
      </vt:variant>
      <vt:variant>
        <vt:i4>1048628</vt:i4>
      </vt:variant>
      <vt:variant>
        <vt:i4>86</vt:i4>
      </vt:variant>
      <vt:variant>
        <vt:i4>0</vt:i4>
      </vt:variant>
      <vt:variant>
        <vt:i4>5</vt:i4>
      </vt:variant>
      <vt:variant>
        <vt:lpwstr/>
      </vt:variant>
      <vt:variant>
        <vt:lpwstr>_Toc29808769</vt:lpwstr>
      </vt:variant>
      <vt:variant>
        <vt:i4>1114164</vt:i4>
      </vt:variant>
      <vt:variant>
        <vt:i4>80</vt:i4>
      </vt:variant>
      <vt:variant>
        <vt:i4>0</vt:i4>
      </vt:variant>
      <vt:variant>
        <vt:i4>5</vt:i4>
      </vt:variant>
      <vt:variant>
        <vt:lpwstr/>
      </vt:variant>
      <vt:variant>
        <vt:lpwstr>_Toc29808768</vt:lpwstr>
      </vt:variant>
      <vt:variant>
        <vt:i4>1966132</vt:i4>
      </vt:variant>
      <vt:variant>
        <vt:i4>74</vt:i4>
      </vt:variant>
      <vt:variant>
        <vt:i4>0</vt:i4>
      </vt:variant>
      <vt:variant>
        <vt:i4>5</vt:i4>
      </vt:variant>
      <vt:variant>
        <vt:lpwstr/>
      </vt:variant>
      <vt:variant>
        <vt:lpwstr>_Toc29808767</vt:lpwstr>
      </vt:variant>
      <vt:variant>
        <vt:i4>2031668</vt:i4>
      </vt:variant>
      <vt:variant>
        <vt:i4>68</vt:i4>
      </vt:variant>
      <vt:variant>
        <vt:i4>0</vt:i4>
      </vt:variant>
      <vt:variant>
        <vt:i4>5</vt:i4>
      </vt:variant>
      <vt:variant>
        <vt:lpwstr/>
      </vt:variant>
      <vt:variant>
        <vt:lpwstr>_Toc29808766</vt:lpwstr>
      </vt:variant>
      <vt:variant>
        <vt:i4>1835060</vt:i4>
      </vt:variant>
      <vt:variant>
        <vt:i4>62</vt:i4>
      </vt:variant>
      <vt:variant>
        <vt:i4>0</vt:i4>
      </vt:variant>
      <vt:variant>
        <vt:i4>5</vt:i4>
      </vt:variant>
      <vt:variant>
        <vt:lpwstr/>
      </vt:variant>
      <vt:variant>
        <vt:lpwstr>_Toc29808765</vt:lpwstr>
      </vt:variant>
      <vt:variant>
        <vt:i4>1900596</vt:i4>
      </vt:variant>
      <vt:variant>
        <vt:i4>56</vt:i4>
      </vt:variant>
      <vt:variant>
        <vt:i4>0</vt:i4>
      </vt:variant>
      <vt:variant>
        <vt:i4>5</vt:i4>
      </vt:variant>
      <vt:variant>
        <vt:lpwstr/>
      </vt:variant>
      <vt:variant>
        <vt:lpwstr>_Toc29808764</vt:lpwstr>
      </vt:variant>
      <vt:variant>
        <vt:i4>1703988</vt:i4>
      </vt:variant>
      <vt:variant>
        <vt:i4>50</vt:i4>
      </vt:variant>
      <vt:variant>
        <vt:i4>0</vt:i4>
      </vt:variant>
      <vt:variant>
        <vt:i4>5</vt:i4>
      </vt:variant>
      <vt:variant>
        <vt:lpwstr/>
      </vt:variant>
      <vt:variant>
        <vt:lpwstr>_Toc29808763</vt:lpwstr>
      </vt:variant>
      <vt:variant>
        <vt:i4>1769524</vt:i4>
      </vt:variant>
      <vt:variant>
        <vt:i4>44</vt:i4>
      </vt:variant>
      <vt:variant>
        <vt:i4>0</vt:i4>
      </vt:variant>
      <vt:variant>
        <vt:i4>5</vt:i4>
      </vt:variant>
      <vt:variant>
        <vt:lpwstr/>
      </vt:variant>
      <vt:variant>
        <vt:lpwstr>_Toc29808762</vt:lpwstr>
      </vt:variant>
      <vt:variant>
        <vt:i4>1572916</vt:i4>
      </vt:variant>
      <vt:variant>
        <vt:i4>38</vt:i4>
      </vt:variant>
      <vt:variant>
        <vt:i4>0</vt:i4>
      </vt:variant>
      <vt:variant>
        <vt:i4>5</vt:i4>
      </vt:variant>
      <vt:variant>
        <vt:lpwstr/>
      </vt:variant>
      <vt:variant>
        <vt:lpwstr>_Toc29808761</vt:lpwstr>
      </vt:variant>
      <vt:variant>
        <vt:i4>1638452</vt:i4>
      </vt:variant>
      <vt:variant>
        <vt:i4>32</vt:i4>
      </vt:variant>
      <vt:variant>
        <vt:i4>0</vt:i4>
      </vt:variant>
      <vt:variant>
        <vt:i4>5</vt:i4>
      </vt:variant>
      <vt:variant>
        <vt:lpwstr/>
      </vt:variant>
      <vt:variant>
        <vt:lpwstr>_Toc29808760</vt:lpwstr>
      </vt:variant>
      <vt:variant>
        <vt:i4>1048631</vt:i4>
      </vt:variant>
      <vt:variant>
        <vt:i4>26</vt:i4>
      </vt:variant>
      <vt:variant>
        <vt:i4>0</vt:i4>
      </vt:variant>
      <vt:variant>
        <vt:i4>5</vt:i4>
      </vt:variant>
      <vt:variant>
        <vt:lpwstr/>
      </vt:variant>
      <vt:variant>
        <vt:lpwstr>_Toc29808759</vt:lpwstr>
      </vt:variant>
      <vt:variant>
        <vt:i4>1114167</vt:i4>
      </vt:variant>
      <vt:variant>
        <vt:i4>20</vt:i4>
      </vt:variant>
      <vt:variant>
        <vt:i4>0</vt:i4>
      </vt:variant>
      <vt:variant>
        <vt:i4>5</vt:i4>
      </vt:variant>
      <vt:variant>
        <vt:lpwstr/>
      </vt:variant>
      <vt:variant>
        <vt:lpwstr>_Toc29808758</vt:lpwstr>
      </vt:variant>
      <vt:variant>
        <vt:i4>1966135</vt:i4>
      </vt:variant>
      <vt:variant>
        <vt:i4>14</vt:i4>
      </vt:variant>
      <vt:variant>
        <vt:i4>0</vt:i4>
      </vt:variant>
      <vt:variant>
        <vt:i4>5</vt:i4>
      </vt:variant>
      <vt:variant>
        <vt:lpwstr/>
      </vt:variant>
      <vt:variant>
        <vt:lpwstr>_Toc29808757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&lt;Project Name&gt;</dc:subject>
  <dc:creator>HHS EPLC Team</dc:creator>
  <cp:keywords>EPLC Template</cp:keywords>
  <cp:lastModifiedBy>Blake, Sebrina (ACF)</cp:lastModifiedBy>
  <cp:revision>2</cp:revision>
  <cp:lastPrinted>2008-04-14T20:09:00Z</cp:lastPrinted>
  <dcterms:created xsi:type="dcterms:W3CDTF">2021-05-12T13:24:00Z</dcterms:created>
  <dcterms:modified xsi:type="dcterms:W3CDTF">2021-05-12T13:24:00Z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Id">
    <vt:lpwstr>0x010100A55FD7BD2A583942A6DD5FD28F3BF80D</vt:lpwstr>
  </property>
  <property fmtid="{D5CDD505-2E9C-101B-9397-08002B2CF9AE}" pid="4" name="Deliverered to">
    <vt:lpwstr/>
  </property>
  <property fmtid="{D5CDD505-2E9C-101B-9397-08002B2CF9AE}" pid="5" name="Date Delivered">
    <vt:lpwstr>2020-06-01T14:49:19Z</vt:lpwstr>
  </property>
  <property fmtid="{D5CDD505-2E9C-101B-9397-08002B2CF9AE}" pid="6" name="Approved Date">
    <vt:lpwstr/>
  </property>
  <property fmtid="{D5CDD505-2E9C-101B-9397-08002B2CF9AE}" pid="7" name="Contractual Deliverable">
    <vt:lpwstr>0</vt:lpwstr>
  </property>
  <property fmtid="{D5CDD505-2E9C-101B-9397-08002B2CF9AE}" pid="8" name="Comments Date">
    <vt:lpwstr/>
  </property>
  <property fmtid="{D5CDD505-2E9C-101B-9397-08002B2CF9AE}" pid="9" name="Task">
    <vt:lpwstr/>
  </property>
  <property fmtid="{D5CDD505-2E9C-101B-9397-08002B2CF9AE}" pid="10" name="Final Date Delivered">
    <vt:lpwstr/>
  </property>
  <property fmtid="{D5CDD505-2E9C-101B-9397-08002B2CF9AE}" pid="11" name="Final Due Date">
    <vt:lpwstr/>
  </property>
  <property fmtid="{D5CDD505-2E9C-101B-9397-08002B2CF9AE}" pid="12" name="Approved by">
    <vt:lpwstr/>
  </property>
  <property fmtid="{D5CDD505-2E9C-101B-9397-08002B2CF9AE}" pid="13" name="Draft Due Date">
    <vt:lpwstr/>
  </property>
</Properties>
</file>